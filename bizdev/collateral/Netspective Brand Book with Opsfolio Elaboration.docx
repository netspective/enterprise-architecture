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1B6CE" w14:textId="5B766E6D" w:rsidR="0033468E" w:rsidRPr="0033468E" w:rsidRDefault="0033468E" w:rsidP="0033468E">
      <w:pPr>
        <w:pStyle w:val="Title"/>
      </w:pPr>
      <w:r w:rsidRPr="0033468E">
        <w:t xml:space="preserve">Netspective Communications LLC </w:t>
      </w:r>
      <w:r>
        <w:t>Brand Book</w:t>
      </w:r>
    </w:p>
    <w:p w14:paraId="6AB584C8" w14:textId="306BE4D0" w:rsidR="00A94675" w:rsidRPr="0033468E" w:rsidRDefault="00580EBE" w:rsidP="0033468E">
      <w:r w:rsidRPr="0033468E">
        <w:rPr>
          <w:b/>
          <w:bCs/>
        </w:rPr>
        <w:t>Objective:</w:t>
      </w:r>
      <w:r w:rsidRPr="0033468E">
        <w:t xml:space="preserve"> </w:t>
      </w:r>
      <w:r>
        <w:t xml:space="preserve">Help sales and marketing </w:t>
      </w:r>
      <w:r w:rsidR="00E428D3">
        <w:t>internalize</w:t>
      </w:r>
      <w:r w:rsidR="000A7CBC">
        <w:t xml:space="preserve"> the Netspective brand</w:t>
      </w:r>
      <w:r w:rsidR="0089208A">
        <w:t xml:space="preserve"> of </w:t>
      </w:r>
      <w:r w:rsidR="00F72C0D">
        <w:t xml:space="preserve">technical </w:t>
      </w:r>
      <w:r w:rsidR="0089208A">
        <w:t>expertise, innovation and outcome-driven solution</w:t>
      </w:r>
      <w:r w:rsidR="00A62992">
        <w:t>s</w:t>
      </w:r>
      <w:r w:rsidR="0089208A">
        <w:t xml:space="preserve">, as expressed in our </w:t>
      </w:r>
      <w:r w:rsidR="003D5E1E">
        <w:t xml:space="preserve">four </w:t>
      </w:r>
      <w:r w:rsidR="00A747CC">
        <w:t>differentiating</w:t>
      </w:r>
      <w:r w:rsidR="003D5E1E">
        <w:t xml:space="preserve"> value propositions</w:t>
      </w:r>
    </w:p>
    <w:p w14:paraId="1FF871F2" w14:textId="2F64845D" w:rsidR="0033468E" w:rsidRPr="0033468E" w:rsidRDefault="0033468E" w:rsidP="0033468E">
      <w:pPr>
        <w:pStyle w:val="Heading1"/>
      </w:pPr>
      <w:commentRangeStart w:id="0"/>
      <w:r w:rsidRPr="0033468E">
        <w:t xml:space="preserve">Netspective </w:t>
      </w:r>
      <w:commentRangeEnd w:id="0"/>
      <w:r w:rsidR="00383DF4">
        <w:rPr>
          <w:rStyle w:val="CommentReference"/>
          <w:rFonts w:asciiTheme="minorHAnsi" w:eastAsiaTheme="minorHAnsi" w:hAnsiTheme="minorHAnsi" w:cstheme="minorBidi"/>
          <w:color w:val="auto"/>
        </w:rPr>
        <w:commentReference w:id="0"/>
      </w:r>
      <w:commentRangeStart w:id="1"/>
      <w:r w:rsidR="005901F1">
        <w:t>Offerings</w:t>
      </w:r>
      <w:commentRangeEnd w:id="1"/>
      <w:r w:rsidR="00F64030">
        <w:rPr>
          <w:rStyle w:val="CommentReference"/>
          <w:rFonts w:asciiTheme="minorHAnsi" w:eastAsiaTheme="minorHAnsi" w:hAnsiTheme="minorHAnsi" w:cstheme="minorBidi"/>
          <w:color w:val="auto"/>
        </w:rPr>
        <w:commentReference w:id="1"/>
      </w:r>
    </w:p>
    <w:p w14:paraId="19381A6C" w14:textId="77777777" w:rsidR="0033468E" w:rsidRPr="0033468E" w:rsidRDefault="0033468E" w:rsidP="005901F1">
      <w:pPr>
        <w:pStyle w:val="Heading2"/>
      </w:pPr>
      <w:r w:rsidRPr="0033468E">
        <w:t xml:space="preserve">1. </w:t>
      </w:r>
      <w:commentRangeStart w:id="2"/>
      <w:r w:rsidRPr="0033468E">
        <w:t>Venture Architects</w:t>
      </w:r>
      <w:commentRangeEnd w:id="2"/>
      <w:r w:rsidR="00470FA6">
        <w:rPr>
          <w:rStyle w:val="CommentReference"/>
          <w:rFonts w:asciiTheme="minorHAnsi" w:eastAsiaTheme="minorHAnsi" w:hAnsiTheme="minorHAnsi" w:cstheme="minorBidi"/>
          <w:color w:val="auto"/>
        </w:rPr>
        <w:commentReference w:id="2"/>
      </w:r>
    </w:p>
    <w:p w14:paraId="185A5BFB" w14:textId="77777777" w:rsidR="0033468E" w:rsidRPr="0033468E" w:rsidRDefault="0033468E" w:rsidP="0033468E">
      <w:pPr>
        <w:numPr>
          <w:ilvl w:val="0"/>
          <w:numId w:val="1"/>
        </w:numPr>
      </w:pPr>
      <w:commentRangeStart w:id="3"/>
      <w:r w:rsidRPr="0033468E">
        <w:rPr>
          <w:b/>
          <w:bCs/>
        </w:rPr>
        <w:t>What We Do:</w:t>
      </w:r>
      <w:commentRangeEnd w:id="3"/>
      <w:r w:rsidR="00E3095E">
        <w:rPr>
          <w:rStyle w:val="CommentReference"/>
        </w:rPr>
        <w:commentReference w:id="3"/>
      </w:r>
    </w:p>
    <w:p w14:paraId="615329F5" w14:textId="2DE85D77" w:rsidR="00E3095E" w:rsidRPr="0033468E" w:rsidRDefault="005E4D3A" w:rsidP="0033468E">
      <w:pPr>
        <w:numPr>
          <w:ilvl w:val="1"/>
          <w:numId w:val="1"/>
        </w:numPr>
      </w:pPr>
      <w:r>
        <w:t>Design, develop and lau</w:t>
      </w:r>
      <w:r w:rsidR="00077AC0">
        <w:t>n</w:t>
      </w:r>
      <w:r>
        <w:t xml:space="preserve">ch entire products, platforms and </w:t>
      </w:r>
      <w:r w:rsidR="00077AC0">
        <w:t xml:space="preserve">ventures, in partnership with </w:t>
      </w:r>
      <w:r w:rsidR="0062181A">
        <w:t>company</w:t>
      </w:r>
      <w:r w:rsidR="00077AC0">
        <w:t xml:space="preserve"> buildings, corporate executives and business unit leaders</w:t>
      </w:r>
    </w:p>
    <w:p w14:paraId="6251B5BB" w14:textId="4A80CD8B" w:rsidR="0062181A" w:rsidRPr="0033468E" w:rsidRDefault="0062181A" w:rsidP="0033468E">
      <w:pPr>
        <w:numPr>
          <w:ilvl w:val="1"/>
          <w:numId w:val="1"/>
        </w:numPr>
      </w:pPr>
      <w:r>
        <w:t xml:space="preserve">Create </w:t>
      </w:r>
      <w:r w:rsidR="001B12C5">
        <w:t xml:space="preserve">scalable </w:t>
      </w:r>
      <w:r>
        <w:t xml:space="preserve">technical ecosystems </w:t>
      </w:r>
      <w:r w:rsidR="00251890">
        <w:t>optimize</w:t>
      </w:r>
      <w:r w:rsidR="00251890">
        <w:t>d</w:t>
      </w:r>
      <w:r w:rsidR="001B12C5">
        <w:t xml:space="preserve"> for goals like entering new markets, innovating </w:t>
      </w:r>
      <w:r w:rsidR="00081449">
        <w:t>existing processes and scaling operations</w:t>
      </w:r>
    </w:p>
    <w:p w14:paraId="7C0B76D2" w14:textId="77777777" w:rsidR="0033468E" w:rsidRPr="0033468E" w:rsidRDefault="0033468E" w:rsidP="0033468E">
      <w:pPr>
        <w:numPr>
          <w:ilvl w:val="0"/>
          <w:numId w:val="1"/>
        </w:numPr>
      </w:pPr>
      <w:r w:rsidRPr="0033468E">
        <w:rPr>
          <w:b/>
          <w:bCs/>
        </w:rPr>
        <w:t>Key Messaging for Sales:</w:t>
      </w:r>
    </w:p>
    <w:p w14:paraId="5EDA4C13" w14:textId="77777777" w:rsidR="0033468E" w:rsidRPr="0033468E" w:rsidRDefault="0033468E" w:rsidP="0033468E">
      <w:pPr>
        <w:numPr>
          <w:ilvl w:val="1"/>
          <w:numId w:val="1"/>
        </w:numPr>
      </w:pPr>
      <w:commentRangeStart w:id="4"/>
      <w:r w:rsidRPr="0033468E">
        <w:t>Highlight our ability to ideate, validate, and execute ventures with technical precision and market awareness.</w:t>
      </w:r>
      <w:commentRangeEnd w:id="4"/>
      <w:r w:rsidR="002F630C">
        <w:rPr>
          <w:rStyle w:val="CommentReference"/>
        </w:rPr>
        <w:commentReference w:id="4"/>
      </w:r>
    </w:p>
    <w:p w14:paraId="77A5636B" w14:textId="77777777" w:rsidR="0033468E" w:rsidRPr="0033468E" w:rsidRDefault="0033468E" w:rsidP="0033468E">
      <w:pPr>
        <w:numPr>
          <w:ilvl w:val="1"/>
          <w:numId w:val="1"/>
        </w:numPr>
      </w:pPr>
      <w:commentRangeStart w:id="5"/>
      <w:r w:rsidRPr="0033468E">
        <w:t xml:space="preserve">Emphasize </w:t>
      </w:r>
      <w:commentRangeEnd w:id="5"/>
      <w:r w:rsidR="00102C9D">
        <w:rPr>
          <w:rStyle w:val="CommentReference"/>
        </w:rPr>
        <w:commentReference w:id="5"/>
      </w:r>
      <w:r w:rsidRPr="0033468E">
        <w:t>case studies where we helped clients achieve market success faster by reducing development time and delivering innovative solutions.</w:t>
      </w:r>
    </w:p>
    <w:p w14:paraId="1EE3FD01" w14:textId="77777777" w:rsidR="0033468E" w:rsidRPr="0033468E" w:rsidRDefault="0033468E" w:rsidP="005901F1">
      <w:pPr>
        <w:pStyle w:val="Heading2"/>
      </w:pPr>
      <w:r w:rsidRPr="0033468E">
        <w:t>2. Expert Engineering Services</w:t>
      </w:r>
    </w:p>
    <w:p w14:paraId="2B6DD007" w14:textId="77777777" w:rsidR="0033468E" w:rsidRPr="0033468E" w:rsidRDefault="0033468E" w:rsidP="0033468E">
      <w:pPr>
        <w:numPr>
          <w:ilvl w:val="0"/>
          <w:numId w:val="2"/>
        </w:numPr>
      </w:pPr>
      <w:r w:rsidRPr="0033468E">
        <w:rPr>
          <w:b/>
          <w:bCs/>
        </w:rPr>
        <w:t>What We Do:</w:t>
      </w:r>
    </w:p>
    <w:p w14:paraId="6F6429BF" w14:textId="23B36205" w:rsidR="00EC1C18" w:rsidRDefault="00EC1C18" w:rsidP="00EC1C18">
      <w:pPr>
        <w:numPr>
          <w:ilvl w:val="1"/>
          <w:numId w:val="2"/>
        </w:numPr>
      </w:pPr>
      <w:r>
        <w:t xml:space="preserve">General </w:t>
      </w:r>
    </w:p>
    <w:p w14:paraId="70A27992" w14:textId="77777777" w:rsidR="00EC1C18" w:rsidRDefault="00EC1C18" w:rsidP="00EC1C18">
      <w:pPr>
        <w:numPr>
          <w:ilvl w:val="2"/>
          <w:numId w:val="2"/>
        </w:numPr>
      </w:pPr>
      <w:r>
        <w:t>Software engineering, regulated industries</w:t>
      </w:r>
    </w:p>
    <w:p w14:paraId="241ED98A" w14:textId="77777777" w:rsidR="00EC1C18" w:rsidRDefault="00EC1C18" w:rsidP="00EC1C18">
      <w:pPr>
        <w:numPr>
          <w:ilvl w:val="2"/>
          <w:numId w:val="2"/>
        </w:numPr>
      </w:pPr>
      <w:r>
        <w:t>Software engineering, unregulated</w:t>
      </w:r>
    </w:p>
    <w:p w14:paraId="4E8C5494" w14:textId="77777777" w:rsidR="00EC1C18" w:rsidRDefault="00EC1C18" w:rsidP="00EC1C18">
      <w:pPr>
        <w:numPr>
          <w:ilvl w:val="2"/>
          <w:numId w:val="2"/>
        </w:numPr>
      </w:pPr>
      <w:r>
        <w:t>Software as a Medical Device (</w:t>
      </w:r>
      <w:proofErr w:type="spellStart"/>
      <w:r>
        <w:t>SaMD</w:t>
      </w:r>
      <w:proofErr w:type="spellEnd"/>
      <w:r>
        <w:t>)</w:t>
      </w:r>
    </w:p>
    <w:p w14:paraId="78959C9C" w14:textId="77777777" w:rsidR="00EC1C18" w:rsidRDefault="00EC1C18" w:rsidP="00EC1C18">
      <w:pPr>
        <w:numPr>
          <w:ilvl w:val="2"/>
          <w:numId w:val="2"/>
        </w:numPr>
      </w:pPr>
      <w:r>
        <w:t>Hardware integration, lightweight</w:t>
      </w:r>
    </w:p>
    <w:p w14:paraId="1AFC5833" w14:textId="11A1995B" w:rsidR="00EC1C18" w:rsidRPr="00A42A40" w:rsidRDefault="00EC1C18" w:rsidP="00A42A40">
      <w:pPr>
        <w:numPr>
          <w:ilvl w:val="2"/>
          <w:numId w:val="2"/>
        </w:numPr>
      </w:pPr>
      <w:r>
        <w:t>Tailored solution to ensure client intellectual property (IP)</w:t>
      </w:r>
    </w:p>
    <w:p w14:paraId="63030EBE" w14:textId="048F7508" w:rsidR="00E80595" w:rsidRPr="00E80595" w:rsidRDefault="00E80595" w:rsidP="00E80595">
      <w:pPr>
        <w:numPr>
          <w:ilvl w:val="1"/>
          <w:numId w:val="2"/>
        </w:numPr>
      </w:pPr>
      <w:r>
        <w:t>High-impact specializations in</w:t>
      </w:r>
    </w:p>
    <w:p w14:paraId="3B48F22B" w14:textId="77777777" w:rsidR="0033468E" w:rsidRPr="000F5EC7" w:rsidRDefault="0033468E" w:rsidP="0033468E">
      <w:pPr>
        <w:numPr>
          <w:ilvl w:val="2"/>
          <w:numId w:val="2"/>
        </w:numPr>
      </w:pPr>
      <w:r w:rsidRPr="000F5EC7">
        <w:rPr>
          <w:b/>
          <w:bCs/>
        </w:rPr>
        <w:t>AI-Enabled Business Operations</w:t>
      </w:r>
      <w:r w:rsidRPr="000F5EC7">
        <w:t>: Driving efficiency and decision-making.</w:t>
      </w:r>
    </w:p>
    <w:p w14:paraId="787F3994" w14:textId="77777777" w:rsidR="0033468E" w:rsidRPr="000F5EC7" w:rsidRDefault="0033468E" w:rsidP="0033468E">
      <w:pPr>
        <w:numPr>
          <w:ilvl w:val="2"/>
          <w:numId w:val="2"/>
        </w:numPr>
      </w:pPr>
      <w:r w:rsidRPr="000F5EC7">
        <w:rPr>
          <w:b/>
          <w:bCs/>
        </w:rPr>
        <w:t>Agentic AI</w:t>
      </w:r>
      <w:r w:rsidRPr="000F5EC7">
        <w:t>: Empowering intelligent, autonomous systems.</w:t>
      </w:r>
    </w:p>
    <w:p w14:paraId="43D0DA6D" w14:textId="77777777" w:rsidR="0033468E" w:rsidRPr="000F5EC7" w:rsidRDefault="0033468E" w:rsidP="0033468E">
      <w:pPr>
        <w:numPr>
          <w:ilvl w:val="2"/>
          <w:numId w:val="2"/>
        </w:numPr>
      </w:pPr>
      <w:r w:rsidRPr="000F5EC7">
        <w:rPr>
          <w:b/>
          <w:bCs/>
        </w:rPr>
        <w:lastRenderedPageBreak/>
        <w:t>Real-World Digital Sensor Integration</w:t>
      </w:r>
      <w:r w:rsidRPr="000F5EC7">
        <w:t>: Enhancing industrial and operational processes.</w:t>
      </w:r>
    </w:p>
    <w:p w14:paraId="3E586496" w14:textId="77777777" w:rsidR="0033468E" w:rsidRPr="000F5EC7" w:rsidRDefault="0033468E" w:rsidP="0033468E">
      <w:pPr>
        <w:numPr>
          <w:ilvl w:val="2"/>
          <w:numId w:val="2"/>
        </w:numPr>
      </w:pPr>
      <w:r w:rsidRPr="000F5EC7">
        <w:rPr>
          <w:b/>
          <w:bCs/>
        </w:rPr>
        <w:t>Biotechnology with Digital Components</w:t>
      </w:r>
      <w:r w:rsidRPr="000F5EC7">
        <w:t>: Supporting digital therapeutics, biomarkers, and medical research.</w:t>
      </w:r>
    </w:p>
    <w:p w14:paraId="601791ED" w14:textId="77777777" w:rsidR="0033468E" w:rsidRPr="0033468E" w:rsidRDefault="0033468E" w:rsidP="0033468E">
      <w:pPr>
        <w:numPr>
          <w:ilvl w:val="0"/>
          <w:numId w:val="2"/>
        </w:numPr>
      </w:pPr>
      <w:r w:rsidRPr="0033468E">
        <w:rPr>
          <w:b/>
          <w:bCs/>
        </w:rPr>
        <w:t>Key Messaging for Sales:</w:t>
      </w:r>
    </w:p>
    <w:p w14:paraId="038B9D2F" w14:textId="7D123267" w:rsidR="000A47EB" w:rsidRPr="0033468E" w:rsidRDefault="00777C29" w:rsidP="0033468E">
      <w:pPr>
        <w:numPr>
          <w:ilvl w:val="1"/>
          <w:numId w:val="2"/>
        </w:numPr>
      </w:pPr>
      <w:r>
        <w:t>Your</w:t>
      </w:r>
      <w:r w:rsidR="00593A37">
        <w:t xml:space="preserve"> go-to</w:t>
      </w:r>
      <w:r>
        <w:t xml:space="preserve"> software and hardware</w:t>
      </w:r>
      <w:r w:rsidR="00593A37">
        <w:t xml:space="preserve"> innovation engineering partner</w:t>
      </w:r>
    </w:p>
    <w:p w14:paraId="33DBCB4E" w14:textId="7F94074A" w:rsidR="0033468E" w:rsidRPr="0033468E" w:rsidRDefault="00AB6B0E" w:rsidP="0033468E">
      <w:pPr>
        <w:numPr>
          <w:ilvl w:val="1"/>
          <w:numId w:val="2"/>
        </w:numPr>
      </w:pPr>
      <w:ins w:id="6" w:author="John Trenouth" w:date="2025-01-15T15:59:00Z" w16du:dateUtc="2025-01-15T23:59:00Z">
        <w:r>
          <w:t>R</w:t>
        </w:r>
      </w:ins>
      <w:r w:rsidR="0033468E" w:rsidRPr="0033468E">
        <w:t>educe costs</w:t>
      </w:r>
      <w:ins w:id="7" w:author="John Trenouth" w:date="2025-01-15T16:00:00Z" w16du:dateUtc="2025-01-16T00:00:00Z">
        <w:r w:rsidR="005A0605">
          <w:t xml:space="preserve">, </w:t>
        </w:r>
      </w:ins>
      <w:r w:rsidR="0033468E" w:rsidRPr="0033468E">
        <w:t>accelerate delivery</w:t>
      </w:r>
      <w:r w:rsidR="005A0605">
        <w:t xml:space="preserve"> and maintain</w:t>
      </w:r>
      <w:r w:rsidR="0033468E" w:rsidRPr="0033468E">
        <w:t xml:space="preserve"> quality</w:t>
      </w:r>
      <w:r w:rsidR="00B04787">
        <w:t xml:space="preserve"> </w:t>
      </w:r>
      <w:r w:rsidR="00230743">
        <w:t xml:space="preserve">through </w:t>
      </w:r>
      <w:r w:rsidR="00380A31">
        <w:t>offshore</w:t>
      </w:r>
      <w:r w:rsidR="00B04787">
        <w:t xml:space="preserve"> and Ai resources</w:t>
      </w:r>
      <w:r w:rsidR="0033468E" w:rsidRPr="0033468E">
        <w:t>.</w:t>
      </w:r>
    </w:p>
    <w:p w14:paraId="121340A3" w14:textId="72B16219" w:rsidR="0033468E" w:rsidRPr="0033468E" w:rsidRDefault="001072C5" w:rsidP="0033468E">
      <w:pPr>
        <w:numPr>
          <w:ilvl w:val="1"/>
          <w:numId w:val="2"/>
        </w:numPr>
      </w:pPr>
      <w:ins w:id="8" w:author="John Trenouth" w:date="2025-01-15T16:01:00Z" w16du:dateUtc="2025-01-16T00:01:00Z">
        <w:r>
          <w:t>I</w:t>
        </w:r>
      </w:ins>
      <w:r w:rsidR="0033468E" w:rsidRPr="0033468E">
        <w:t>ntegrate seamlessly into client teams to amplify their technical and operational capabilities.</w:t>
      </w:r>
    </w:p>
    <w:p w14:paraId="07A37AC5" w14:textId="77777777" w:rsidR="0033468E" w:rsidRPr="0033468E" w:rsidRDefault="0033468E" w:rsidP="005901F1">
      <w:pPr>
        <w:pStyle w:val="Heading2"/>
      </w:pPr>
      <w:r w:rsidRPr="0033468E">
        <w:t>3. Engineering Enablement and Compliance</w:t>
      </w:r>
    </w:p>
    <w:p w14:paraId="25A98AF8" w14:textId="77777777" w:rsidR="0033468E" w:rsidRPr="0033468E" w:rsidRDefault="0033468E" w:rsidP="0033468E">
      <w:pPr>
        <w:numPr>
          <w:ilvl w:val="0"/>
          <w:numId w:val="3"/>
        </w:numPr>
      </w:pPr>
      <w:r w:rsidRPr="0033468E">
        <w:rPr>
          <w:b/>
          <w:bCs/>
        </w:rPr>
        <w:t>What We Do:</w:t>
      </w:r>
    </w:p>
    <w:p w14:paraId="744516CB" w14:textId="77777777" w:rsidR="0033468E" w:rsidRPr="0033468E" w:rsidRDefault="0033468E" w:rsidP="0033468E">
      <w:pPr>
        <w:numPr>
          <w:ilvl w:val="1"/>
          <w:numId w:val="3"/>
        </w:numPr>
      </w:pPr>
      <w:r w:rsidRPr="0033468E">
        <w:t>Provide tools and processes to enable engineers to deliver consistently high-quality work while simplifying regulatory compliance.</w:t>
      </w:r>
    </w:p>
    <w:p w14:paraId="19886D9F" w14:textId="77777777" w:rsidR="0033468E" w:rsidRPr="0033468E" w:rsidRDefault="0033468E" w:rsidP="0033468E">
      <w:pPr>
        <w:numPr>
          <w:ilvl w:val="1"/>
          <w:numId w:val="3"/>
        </w:numPr>
      </w:pPr>
      <w:r w:rsidRPr="0033468E">
        <w:t>Introduce clients to a suite of proprietary tools:</w:t>
      </w:r>
    </w:p>
    <w:p w14:paraId="21E23A9D" w14:textId="77777777" w:rsidR="0033468E" w:rsidRPr="0033468E" w:rsidRDefault="0033468E" w:rsidP="0033468E">
      <w:pPr>
        <w:numPr>
          <w:ilvl w:val="2"/>
          <w:numId w:val="3"/>
        </w:numPr>
      </w:pPr>
      <w:r w:rsidRPr="0033468E">
        <w:rPr>
          <w:b/>
          <w:bCs/>
        </w:rPr>
        <w:t>Opsfolio</w:t>
      </w:r>
      <w:r w:rsidRPr="0033468E">
        <w:t>: Governance and operational risk management.</w:t>
      </w:r>
    </w:p>
    <w:p w14:paraId="7EEF684E" w14:textId="77777777" w:rsidR="0033468E" w:rsidRPr="0033468E" w:rsidRDefault="0033468E" w:rsidP="0033468E">
      <w:pPr>
        <w:numPr>
          <w:ilvl w:val="2"/>
          <w:numId w:val="3"/>
        </w:numPr>
      </w:pPr>
      <w:proofErr w:type="spellStart"/>
      <w:r w:rsidRPr="0033468E">
        <w:rPr>
          <w:b/>
          <w:bCs/>
        </w:rPr>
        <w:t>Qualityfolio</w:t>
      </w:r>
      <w:proofErr w:type="spellEnd"/>
      <w:r w:rsidRPr="0033468E">
        <w:t>: Quality and compliance tracking.</w:t>
      </w:r>
    </w:p>
    <w:p w14:paraId="41817F48" w14:textId="77777777" w:rsidR="0033468E" w:rsidRPr="0033468E" w:rsidRDefault="0033468E" w:rsidP="0033468E">
      <w:pPr>
        <w:numPr>
          <w:ilvl w:val="2"/>
          <w:numId w:val="3"/>
        </w:numPr>
      </w:pPr>
      <w:proofErr w:type="spellStart"/>
      <w:r w:rsidRPr="0033468E">
        <w:rPr>
          <w:b/>
          <w:bCs/>
        </w:rPr>
        <w:t>Surveilr</w:t>
      </w:r>
      <w:proofErr w:type="spellEnd"/>
      <w:r w:rsidRPr="0033468E">
        <w:t>: Continuous monitoring and reporting for compliance and security.</w:t>
      </w:r>
    </w:p>
    <w:p w14:paraId="1FFCCC3E" w14:textId="77777777" w:rsidR="0033468E" w:rsidRPr="0033468E" w:rsidRDefault="0033468E" w:rsidP="0033468E">
      <w:pPr>
        <w:numPr>
          <w:ilvl w:val="1"/>
          <w:numId w:val="3"/>
        </w:numPr>
      </w:pPr>
      <w:r w:rsidRPr="0033468E">
        <w:t>Offer flexible deployment options:</w:t>
      </w:r>
    </w:p>
    <w:p w14:paraId="40342D42" w14:textId="77777777" w:rsidR="0033468E" w:rsidRPr="0033468E" w:rsidRDefault="0033468E" w:rsidP="0033468E">
      <w:pPr>
        <w:numPr>
          <w:ilvl w:val="2"/>
          <w:numId w:val="3"/>
        </w:numPr>
      </w:pPr>
      <w:r w:rsidRPr="0033468E">
        <w:rPr>
          <w:b/>
          <w:bCs/>
        </w:rPr>
        <w:t>Downloadable Software</w:t>
      </w:r>
      <w:r w:rsidRPr="0033468E">
        <w:t>: For security-conscious clients who prefer on-premises solutions.</w:t>
      </w:r>
    </w:p>
    <w:p w14:paraId="2CB90270" w14:textId="77777777" w:rsidR="0033468E" w:rsidRPr="0033468E" w:rsidRDefault="0033468E" w:rsidP="0033468E">
      <w:pPr>
        <w:numPr>
          <w:ilvl w:val="2"/>
          <w:numId w:val="3"/>
        </w:numPr>
      </w:pPr>
      <w:r w:rsidRPr="0033468E">
        <w:rPr>
          <w:b/>
          <w:bCs/>
        </w:rPr>
        <w:t>Self-Service SaaS</w:t>
      </w:r>
      <w:r w:rsidRPr="0033468E">
        <w:t>: For those seeking ease of use and rapid deployment.</w:t>
      </w:r>
    </w:p>
    <w:p w14:paraId="509F44C6" w14:textId="77777777" w:rsidR="0033468E" w:rsidRPr="0033468E" w:rsidRDefault="0033468E" w:rsidP="0033468E">
      <w:pPr>
        <w:numPr>
          <w:ilvl w:val="2"/>
          <w:numId w:val="3"/>
        </w:numPr>
      </w:pPr>
      <w:r w:rsidRPr="0033468E">
        <w:rPr>
          <w:b/>
          <w:bCs/>
        </w:rPr>
        <w:t>Netspective-Delivered Services</w:t>
      </w:r>
      <w:r w:rsidRPr="0033468E">
        <w:t>: Tools used by our own experts to deliver Compliance as a Service (CaaS).</w:t>
      </w:r>
    </w:p>
    <w:p w14:paraId="091E41B7" w14:textId="77777777" w:rsidR="0033468E" w:rsidRPr="0033468E" w:rsidRDefault="0033468E" w:rsidP="0033468E">
      <w:pPr>
        <w:numPr>
          <w:ilvl w:val="0"/>
          <w:numId w:val="3"/>
        </w:numPr>
      </w:pPr>
      <w:r w:rsidRPr="0033468E">
        <w:rPr>
          <w:b/>
          <w:bCs/>
        </w:rPr>
        <w:t>Key Messaging for Sales:</w:t>
      </w:r>
    </w:p>
    <w:p w14:paraId="68CBBE87" w14:textId="77777777" w:rsidR="0033468E" w:rsidRPr="0033468E" w:rsidRDefault="0033468E" w:rsidP="0033468E">
      <w:pPr>
        <w:numPr>
          <w:ilvl w:val="1"/>
          <w:numId w:val="3"/>
        </w:numPr>
      </w:pPr>
      <w:r w:rsidRPr="0033468E">
        <w:t>Highlight how our tools streamline complex workflows and improve governance, risk, and compliance (GRC) outcomes.</w:t>
      </w:r>
    </w:p>
    <w:p w14:paraId="6B5931F5" w14:textId="77777777" w:rsidR="0033468E" w:rsidRPr="0033468E" w:rsidRDefault="0033468E" w:rsidP="0033468E">
      <w:pPr>
        <w:numPr>
          <w:ilvl w:val="1"/>
          <w:numId w:val="3"/>
        </w:numPr>
      </w:pPr>
      <w:r w:rsidRPr="0033468E">
        <w:t>Showcase how clients can reduce operational burden while maintaining compliance with regulatory standards.</w:t>
      </w:r>
    </w:p>
    <w:p w14:paraId="57DE79F1" w14:textId="77777777" w:rsidR="0033468E" w:rsidRPr="0033468E" w:rsidRDefault="0033468E" w:rsidP="0033468E">
      <w:pPr>
        <w:numPr>
          <w:ilvl w:val="1"/>
          <w:numId w:val="3"/>
        </w:numPr>
      </w:pPr>
      <w:r w:rsidRPr="0033468E">
        <w:t>Position our flexibility in deployment as a significant advantage for diverse client needs.</w:t>
      </w:r>
    </w:p>
    <w:p w14:paraId="0CF8E8CC" w14:textId="77777777" w:rsidR="0033468E" w:rsidRPr="0033468E" w:rsidRDefault="0033468E" w:rsidP="005901F1">
      <w:pPr>
        <w:pStyle w:val="Heading2"/>
      </w:pPr>
      <w:r w:rsidRPr="0033468E">
        <w:lastRenderedPageBreak/>
        <w:t>4. Compliance as a Service (CaaS)</w:t>
      </w:r>
    </w:p>
    <w:p w14:paraId="44079035" w14:textId="77777777" w:rsidR="0033468E" w:rsidRPr="0033468E" w:rsidRDefault="0033468E" w:rsidP="0033468E">
      <w:pPr>
        <w:numPr>
          <w:ilvl w:val="0"/>
          <w:numId w:val="4"/>
        </w:numPr>
      </w:pPr>
      <w:r w:rsidRPr="0033468E">
        <w:rPr>
          <w:b/>
          <w:bCs/>
        </w:rPr>
        <w:t>What We Do:</w:t>
      </w:r>
    </w:p>
    <w:p w14:paraId="713420A3" w14:textId="77777777" w:rsidR="0033468E" w:rsidRPr="0033468E" w:rsidRDefault="0033468E" w:rsidP="0033468E">
      <w:pPr>
        <w:numPr>
          <w:ilvl w:val="1"/>
          <w:numId w:val="4"/>
        </w:numPr>
      </w:pPr>
      <w:r w:rsidRPr="0033468E">
        <w:t>Offer tech-enabled GRC services that combine our software tools with professional expertise to deliver full-stack compliance solutions.</w:t>
      </w:r>
    </w:p>
    <w:p w14:paraId="77D4EFD1" w14:textId="77777777" w:rsidR="0033468E" w:rsidRPr="0033468E" w:rsidRDefault="0033468E" w:rsidP="0033468E">
      <w:pPr>
        <w:numPr>
          <w:ilvl w:val="1"/>
          <w:numId w:val="4"/>
        </w:numPr>
      </w:pPr>
      <w:r w:rsidRPr="0033468E">
        <w:t>Focus on high-stakes compliance domains, including:</w:t>
      </w:r>
    </w:p>
    <w:p w14:paraId="3F0126A1" w14:textId="77777777" w:rsidR="0033468E" w:rsidRPr="0033468E" w:rsidRDefault="0033468E" w:rsidP="0033468E">
      <w:pPr>
        <w:numPr>
          <w:ilvl w:val="2"/>
          <w:numId w:val="4"/>
        </w:numPr>
      </w:pPr>
      <w:r w:rsidRPr="0033468E">
        <w:t>Safety-critical software-intensive medical devices.</w:t>
      </w:r>
    </w:p>
    <w:p w14:paraId="2A33B226" w14:textId="77777777" w:rsidR="0033468E" w:rsidRPr="0033468E" w:rsidRDefault="0033468E" w:rsidP="0033468E">
      <w:pPr>
        <w:numPr>
          <w:ilvl w:val="2"/>
          <w:numId w:val="4"/>
        </w:numPr>
      </w:pPr>
      <w:r w:rsidRPr="0033468E">
        <w:t>Digital health and digital therapeutics.</w:t>
      </w:r>
    </w:p>
    <w:p w14:paraId="1C463678" w14:textId="77777777" w:rsidR="0033468E" w:rsidRPr="0033468E" w:rsidRDefault="0033468E" w:rsidP="0033468E">
      <w:pPr>
        <w:numPr>
          <w:ilvl w:val="2"/>
          <w:numId w:val="4"/>
        </w:numPr>
      </w:pPr>
      <w:r w:rsidRPr="0033468E">
        <w:t>Government IT compliance.</w:t>
      </w:r>
    </w:p>
    <w:p w14:paraId="4CA46B31" w14:textId="77777777" w:rsidR="0033468E" w:rsidRPr="0033468E" w:rsidRDefault="0033468E" w:rsidP="0033468E">
      <w:pPr>
        <w:numPr>
          <w:ilvl w:val="1"/>
          <w:numId w:val="4"/>
        </w:numPr>
      </w:pPr>
      <w:r w:rsidRPr="0033468E">
        <w:t>Transform CaaS into a Managed Services Provider (MSP) model to deliver end-to-end compliance lifecycle management.</w:t>
      </w:r>
    </w:p>
    <w:p w14:paraId="5AB10938" w14:textId="77777777" w:rsidR="0033468E" w:rsidRPr="0033468E" w:rsidRDefault="0033468E" w:rsidP="0033468E">
      <w:pPr>
        <w:numPr>
          <w:ilvl w:val="0"/>
          <w:numId w:val="4"/>
        </w:numPr>
      </w:pPr>
      <w:r w:rsidRPr="0033468E">
        <w:rPr>
          <w:b/>
          <w:bCs/>
        </w:rPr>
        <w:t>Key Messaging for Sales:</w:t>
      </w:r>
    </w:p>
    <w:p w14:paraId="54BBA20D" w14:textId="77777777" w:rsidR="0033468E" w:rsidRPr="0033468E" w:rsidRDefault="0033468E" w:rsidP="0033468E">
      <w:pPr>
        <w:numPr>
          <w:ilvl w:val="1"/>
          <w:numId w:val="4"/>
        </w:numPr>
      </w:pPr>
      <w:r w:rsidRPr="0033468E">
        <w:t>Emphasize our ability to manage complex compliance requirements, reducing risks and improving efficiency for clients.</w:t>
      </w:r>
    </w:p>
    <w:p w14:paraId="3D44BE77" w14:textId="77777777" w:rsidR="0033468E" w:rsidRPr="0033468E" w:rsidRDefault="0033468E" w:rsidP="0033468E">
      <w:pPr>
        <w:numPr>
          <w:ilvl w:val="1"/>
          <w:numId w:val="4"/>
        </w:numPr>
      </w:pPr>
      <w:r w:rsidRPr="0033468E">
        <w:t>Highlight our MSP model’s scalability and reliability, ensuring clients can focus on their core objectives while we handle compliance.</w:t>
      </w:r>
    </w:p>
    <w:p w14:paraId="114BAABC" w14:textId="77777777" w:rsidR="0033468E" w:rsidRPr="0033468E" w:rsidRDefault="0033468E" w:rsidP="0033468E">
      <w:pPr>
        <w:numPr>
          <w:ilvl w:val="1"/>
          <w:numId w:val="4"/>
        </w:numPr>
      </w:pPr>
      <w:r w:rsidRPr="0033468E">
        <w:t>Provide examples of how CaaS reduces costs and accelerates certification timelines.</w:t>
      </w:r>
    </w:p>
    <w:p w14:paraId="4F6CED18" w14:textId="5D5537A3" w:rsidR="0033468E" w:rsidRPr="0033468E" w:rsidRDefault="0033468E" w:rsidP="0033468E">
      <w:pPr>
        <w:pStyle w:val="Heading1"/>
      </w:pPr>
      <w:r w:rsidRPr="0033468E">
        <w:t>Why Clients Choose Netspective</w:t>
      </w:r>
    </w:p>
    <w:p w14:paraId="20D098F9" w14:textId="77777777" w:rsidR="0033468E" w:rsidRPr="0033468E" w:rsidRDefault="0033468E" w:rsidP="0033468E">
      <w:pPr>
        <w:numPr>
          <w:ilvl w:val="0"/>
          <w:numId w:val="5"/>
        </w:numPr>
      </w:pPr>
      <w:r w:rsidRPr="0033468E">
        <w:rPr>
          <w:b/>
          <w:bCs/>
        </w:rPr>
        <w:t>Technical Competence:</w:t>
      </w:r>
      <w:r w:rsidRPr="0033468E">
        <w:t xml:space="preserve"> Our team comprises world-class technologists who excel at solving complex problems across diverse industries.</w:t>
      </w:r>
    </w:p>
    <w:p w14:paraId="7D894778" w14:textId="77777777" w:rsidR="0033468E" w:rsidRPr="0033468E" w:rsidRDefault="0033468E" w:rsidP="0033468E">
      <w:pPr>
        <w:numPr>
          <w:ilvl w:val="0"/>
          <w:numId w:val="5"/>
        </w:numPr>
      </w:pPr>
      <w:r w:rsidRPr="0033468E">
        <w:rPr>
          <w:b/>
          <w:bCs/>
        </w:rPr>
        <w:t>Innovation:</w:t>
      </w:r>
      <w:r w:rsidRPr="0033468E">
        <w:t xml:space="preserve"> We integrate AI, digital tools, and advanced methodologies to deliver cutting-edge solutions.</w:t>
      </w:r>
    </w:p>
    <w:p w14:paraId="1687BD95" w14:textId="77777777" w:rsidR="0033468E" w:rsidRPr="0033468E" w:rsidRDefault="0033468E" w:rsidP="0033468E">
      <w:pPr>
        <w:numPr>
          <w:ilvl w:val="0"/>
          <w:numId w:val="5"/>
        </w:numPr>
      </w:pPr>
      <w:r w:rsidRPr="0033468E">
        <w:rPr>
          <w:b/>
          <w:bCs/>
        </w:rPr>
        <w:t>Outcome-Driven Focus:</w:t>
      </w:r>
      <w:r w:rsidRPr="0033468E">
        <w:t xml:space="preserve"> We prioritize achieving measurable client goals, whether it’s market entry, operational efficiency, or regulatory compliance.</w:t>
      </w:r>
    </w:p>
    <w:p w14:paraId="7080C1B0" w14:textId="77777777" w:rsidR="0033468E" w:rsidRPr="0033468E" w:rsidRDefault="0033468E" w:rsidP="0033468E">
      <w:pPr>
        <w:numPr>
          <w:ilvl w:val="0"/>
          <w:numId w:val="5"/>
        </w:numPr>
      </w:pPr>
      <w:r w:rsidRPr="0033468E">
        <w:rPr>
          <w:b/>
          <w:bCs/>
        </w:rPr>
        <w:t>Flexibility:</w:t>
      </w:r>
      <w:r w:rsidRPr="0033468E">
        <w:t xml:space="preserve"> Our services adapt to client needs, from team extension to full-service managed models.</w:t>
      </w:r>
    </w:p>
    <w:p w14:paraId="16935E7F" w14:textId="77777777" w:rsidR="0033468E" w:rsidRPr="0033468E" w:rsidRDefault="0033468E" w:rsidP="0033468E">
      <w:pPr>
        <w:numPr>
          <w:ilvl w:val="0"/>
          <w:numId w:val="5"/>
        </w:numPr>
      </w:pPr>
      <w:r w:rsidRPr="0033468E">
        <w:rPr>
          <w:b/>
          <w:bCs/>
        </w:rPr>
        <w:t>Cost and Speed Advantages:</w:t>
      </w:r>
      <w:r w:rsidRPr="0033468E">
        <w:t xml:space="preserve"> By leveraging offshore resources, AI-driven automation, and proprietary tools, we deliver faster results at competitive costs.</w:t>
      </w:r>
    </w:p>
    <w:p w14:paraId="5667F499" w14:textId="77777777" w:rsidR="0033468E" w:rsidRPr="0033468E" w:rsidRDefault="0033468E" w:rsidP="0033468E">
      <w:pPr>
        <w:pStyle w:val="Heading1"/>
      </w:pPr>
      <w:r w:rsidRPr="0033468E">
        <w:t>Action Plan for the Sales Team:</w:t>
      </w:r>
    </w:p>
    <w:p w14:paraId="6D1F7E27" w14:textId="77777777" w:rsidR="0033468E" w:rsidRPr="0033468E" w:rsidRDefault="0033468E" w:rsidP="0033468E">
      <w:pPr>
        <w:numPr>
          <w:ilvl w:val="0"/>
          <w:numId w:val="6"/>
        </w:numPr>
      </w:pPr>
      <w:r w:rsidRPr="0033468E">
        <w:rPr>
          <w:b/>
          <w:bCs/>
        </w:rPr>
        <w:t>Understand the Core Ideas:</w:t>
      </w:r>
    </w:p>
    <w:p w14:paraId="6C377F93" w14:textId="77777777" w:rsidR="0033468E" w:rsidRPr="0033468E" w:rsidRDefault="0033468E" w:rsidP="0033468E">
      <w:pPr>
        <w:numPr>
          <w:ilvl w:val="1"/>
          <w:numId w:val="6"/>
        </w:numPr>
      </w:pPr>
      <w:r w:rsidRPr="0033468E">
        <w:lastRenderedPageBreak/>
        <w:t>Familiarize yourself with the four focus areas and the tools and methodologies Netspective employs.</w:t>
      </w:r>
    </w:p>
    <w:p w14:paraId="28260957" w14:textId="77777777" w:rsidR="0033468E" w:rsidRPr="0033468E" w:rsidRDefault="0033468E" w:rsidP="0033468E">
      <w:pPr>
        <w:numPr>
          <w:ilvl w:val="1"/>
          <w:numId w:val="6"/>
        </w:numPr>
      </w:pPr>
      <w:r w:rsidRPr="0033468E">
        <w:t>Be prepared to explain how these align with client goals and pain points.</w:t>
      </w:r>
    </w:p>
    <w:p w14:paraId="5641077A" w14:textId="77777777" w:rsidR="0033468E" w:rsidRPr="0033468E" w:rsidRDefault="0033468E" w:rsidP="0033468E">
      <w:pPr>
        <w:numPr>
          <w:ilvl w:val="0"/>
          <w:numId w:val="6"/>
        </w:numPr>
      </w:pPr>
      <w:r w:rsidRPr="0033468E">
        <w:rPr>
          <w:b/>
          <w:bCs/>
        </w:rPr>
        <w:t>Leverage Case Studies:</w:t>
      </w:r>
    </w:p>
    <w:p w14:paraId="17C8A7FE" w14:textId="77777777" w:rsidR="0033468E" w:rsidRPr="0033468E" w:rsidRDefault="0033468E" w:rsidP="0033468E">
      <w:pPr>
        <w:numPr>
          <w:ilvl w:val="1"/>
          <w:numId w:val="6"/>
        </w:numPr>
      </w:pPr>
      <w:r w:rsidRPr="0033468E">
        <w:t xml:space="preserve">Use examples from past projects to demonstrate </w:t>
      </w:r>
      <w:proofErr w:type="spellStart"/>
      <w:r w:rsidRPr="0033468E">
        <w:t>Netspective’s</w:t>
      </w:r>
      <w:proofErr w:type="spellEnd"/>
      <w:r w:rsidRPr="0033468E">
        <w:t xml:space="preserve"> impact and capabilities.</w:t>
      </w:r>
    </w:p>
    <w:p w14:paraId="07E1787E" w14:textId="77777777" w:rsidR="0033468E" w:rsidRPr="0033468E" w:rsidRDefault="0033468E" w:rsidP="0033468E">
      <w:pPr>
        <w:numPr>
          <w:ilvl w:val="1"/>
          <w:numId w:val="6"/>
        </w:numPr>
      </w:pPr>
      <w:r w:rsidRPr="0033468E">
        <w:t>Highlight measurable outcomes, such as cost savings, reduced timelines, or improved compliance.</w:t>
      </w:r>
    </w:p>
    <w:p w14:paraId="6FD83C9B" w14:textId="77777777" w:rsidR="0033468E" w:rsidRPr="0033468E" w:rsidRDefault="0033468E" w:rsidP="0033468E">
      <w:pPr>
        <w:numPr>
          <w:ilvl w:val="0"/>
          <w:numId w:val="6"/>
        </w:numPr>
      </w:pPr>
      <w:r w:rsidRPr="0033468E">
        <w:rPr>
          <w:b/>
          <w:bCs/>
        </w:rPr>
        <w:t>Tailor the Message:</w:t>
      </w:r>
    </w:p>
    <w:p w14:paraId="559A0769" w14:textId="77777777" w:rsidR="0033468E" w:rsidRPr="0033468E" w:rsidRDefault="0033468E" w:rsidP="0033468E">
      <w:pPr>
        <w:numPr>
          <w:ilvl w:val="1"/>
          <w:numId w:val="6"/>
        </w:numPr>
      </w:pPr>
      <w:r w:rsidRPr="0033468E">
        <w:t>Adapt the core messaging to the specific needs of each prospect.</w:t>
      </w:r>
    </w:p>
    <w:p w14:paraId="111B1FCA" w14:textId="77777777" w:rsidR="0033468E" w:rsidRPr="0033468E" w:rsidRDefault="0033468E" w:rsidP="0033468E">
      <w:pPr>
        <w:numPr>
          <w:ilvl w:val="1"/>
          <w:numId w:val="6"/>
        </w:numPr>
      </w:pPr>
      <w:r w:rsidRPr="0033468E">
        <w:t xml:space="preserve">Emphasize the </w:t>
      </w:r>
      <w:proofErr w:type="spellStart"/>
      <w:r w:rsidRPr="0033468E">
        <w:t>areas</w:t>
      </w:r>
      <w:proofErr w:type="spellEnd"/>
      <w:r w:rsidRPr="0033468E">
        <w:t xml:space="preserve"> most relevant to their industry and objectives.</w:t>
      </w:r>
    </w:p>
    <w:p w14:paraId="589F3749" w14:textId="77777777" w:rsidR="0033468E" w:rsidRPr="0033468E" w:rsidRDefault="0033468E" w:rsidP="0033468E">
      <w:pPr>
        <w:numPr>
          <w:ilvl w:val="0"/>
          <w:numId w:val="6"/>
        </w:numPr>
      </w:pPr>
      <w:r w:rsidRPr="0033468E">
        <w:rPr>
          <w:b/>
          <w:bCs/>
        </w:rPr>
        <w:t>Promote Flexibility:</w:t>
      </w:r>
    </w:p>
    <w:p w14:paraId="6F18E07B" w14:textId="77777777" w:rsidR="0033468E" w:rsidRPr="0033468E" w:rsidRDefault="0033468E" w:rsidP="0033468E">
      <w:pPr>
        <w:numPr>
          <w:ilvl w:val="1"/>
          <w:numId w:val="6"/>
        </w:numPr>
      </w:pPr>
      <w:r w:rsidRPr="0033468E">
        <w:t xml:space="preserve">Highlight </w:t>
      </w:r>
      <w:proofErr w:type="spellStart"/>
      <w:r w:rsidRPr="0033468E">
        <w:t>Netspective’s</w:t>
      </w:r>
      <w:proofErr w:type="spellEnd"/>
      <w:r w:rsidRPr="0033468E">
        <w:t xml:space="preserve"> ability to deliver solutions in multiple formats (on-premises, SaaS, or managed services).</w:t>
      </w:r>
    </w:p>
    <w:p w14:paraId="2868BD48" w14:textId="77777777" w:rsidR="0033468E" w:rsidRPr="0033468E" w:rsidRDefault="0033468E" w:rsidP="0033468E">
      <w:pPr>
        <w:numPr>
          <w:ilvl w:val="1"/>
          <w:numId w:val="6"/>
        </w:numPr>
      </w:pPr>
      <w:r w:rsidRPr="0033468E">
        <w:t>Showcase how our approach can scale with client needs over time.</w:t>
      </w:r>
    </w:p>
    <w:p w14:paraId="55322A87" w14:textId="77777777" w:rsidR="0033468E" w:rsidRPr="0033468E" w:rsidRDefault="0033468E" w:rsidP="0033468E">
      <w:pPr>
        <w:numPr>
          <w:ilvl w:val="0"/>
          <w:numId w:val="6"/>
        </w:numPr>
      </w:pPr>
      <w:r w:rsidRPr="0033468E">
        <w:rPr>
          <w:b/>
          <w:bCs/>
        </w:rPr>
        <w:t>Focus on Outcomes:</w:t>
      </w:r>
    </w:p>
    <w:p w14:paraId="00965FCD" w14:textId="77777777" w:rsidR="0033468E" w:rsidRPr="0033468E" w:rsidRDefault="0033468E" w:rsidP="0033468E">
      <w:pPr>
        <w:numPr>
          <w:ilvl w:val="1"/>
          <w:numId w:val="6"/>
        </w:numPr>
      </w:pPr>
      <w:r w:rsidRPr="0033468E">
        <w:t>Frame discussions around the results clients can achieve by partnering with Netspective.</w:t>
      </w:r>
    </w:p>
    <w:p w14:paraId="23E5FE63" w14:textId="77777777" w:rsidR="0033468E" w:rsidRPr="0033468E" w:rsidRDefault="0033468E" w:rsidP="0033468E">
      <w:pPr>
        <w:numPr>
          <w:ilvl w:val="1"/>
          <w:numId w:val="6"/>
        </w:numPr>
      </w:pPr>
      <w:r w:rsidRPr="0033468E">
        <w:t>Emphasize how we extend their enterprise, reduce costs, and increase delivery speed.</w:t>
      </w:r>
    </w:p>
    <w:p w14:paraId="09BCD1A6" w14:textId="77777777" w:rsidR="0033468E" w:rsidRPr="0033468E" w:rsidRDefault="0033468E" w:rsidP="0033468E">
      <w:r w:rsidRPr="0033468E">
        <w:rPr>
          <w:b/>
          <w:bCs/>
        </w:rPr>
        <w:t>Final Note:</w:t>
      </w:r>
      <w:r w:rsidRPr="0033468E">
        <w:t xml:space="preserve"> The Netspective brand is built on a foundation of technical excellence, innovation, and results. By aligning our messaging with these principles, the sales team can effectively position Netspective as the trusted partner for venture creation, engineering, and compliance solutions. Let’s work together to extend the enterprise for our clients and drive measurable success.</w:t>
      </w:r>
    </w:p>
    <w:p w14:paraId="3D373D16" w14:textId="77777777" w:rsidR="00AB499A" w:rsidRDefault="00AB499A">
      <w:pPr>
        <w:rPr>
          <w:rFonts w:asciiTheme="majorHAnsi" w:eastAsiaTheme="majorEastAsia" w:hAnsiTheme="majorHAnsi" w:cstheme="majorBidi"/>
          <w:spacing w:val="-10"/>
          <w:kern w:val="28"/>
          <w:sz w:val="56"/>
          <w:szCs w:val="56"/>
        </w:rPr>
      </w:pPr>
      <w:r>
        <w:br w:type="page"/>
      </w:r>
    </w:p>
    <w:p w14:paraId="40341665" w14:textId="1B8E4D46" w:rsidR="00AB499A" w:rsidRPr="00AB499A" w:rsidRDefault="00AB499A" w:rsidP="00AB499A">
      <w:pPr>
        <w:pStyle w:val="Title"/>
      </w:pPr>
      <w:r w:rsidRPr="00AB499A">
        <w:lastRenderedPageBreak/>
        <w:t>Opsfolio Brand Book</w:t>
      </w:r>
    </w:p>
    <w:p w14:paraId="294C0552" w14:textId="7C269AE0" w:rsidR="00AB499A" w:rsidRPr="00AB499A" w:rsidRDefault="00AB499A" w:rsidP="00AB499A">
      <w:pPr>
        <w:pStyle w:val="Heading1"/>
      </w:pPr>
      <w:r w:rsidRPr="00AB499A">
        <w:t>Opsfolio Suite (S</w:t>
      </w:r>
      <w:r w:rsidR="00EC2F1D">
        <w:t xml:space="preserve">oftware </w:t>
      </w:r>
      <w:r w:rsidRPr="00AB499A">
        <w:t>a</w:t>
      </w:r>
      <w:r w:rsidR="00EC2F1D">
        <w:t xml:space="preserve">s </w:t>
      </w:r>
      <w:r w:rsidRPr="00AB499A">
        <w:t>a</w:t>
      </w:r>
      <w:r w:rsidR="00EC2F1D">
        <w:t xml:space="preserve"> </w:t>
      </w:r>
      <w:r w:rsidRPr="00AB499A">
        <w:t>S</w:t>
      </w:r>
      <w:r w:rsidR="00EC2F1D">
        <w:t>ervice</w:t>
      </w:r>
      <w:r w:rsidRPr="00AB499A">
        <w:t>)</w:t>
      </w:r>
    </w:p>
    <w:p w14:paraId="6474F274" w14:textId="77777777" w:rsidR="00AB499A" w:rsidRPr="00AB499A" w:rsidRDefault="00AB499A" w:rsidP="00AB499A">
      <w:r w:rsidRPr="00AB499A">
        <w:t xml:space="preserve">The Opsfolio Suite is a single-instance multi-tenant software platform containing shared SaaS functionality across all clients. It includes user management, role-based access control, secure data storage, and advanced auditing and collaboration capabilities. Additionally, the Suite integrates compliance automation tools, collaboration features, and workflow management tailored to meet diverse client needs. </w:t>
      </w:r>
    </w:p>
    <w:p w14:paraId="758639E8" w14:textId="77777777" w:rsidR="00AB499A" w:rsidRPr="00AB499A" w:rsidRDefault="00AB499A" w:rsidP="00AB499A">
      <w:r w:rsidRPr="00AB499A">
        <w:t xml:space="preserve">By leveraging the </w:t>
      </w:r>
      <w:hyperlink r:id="rId9" w:history="1">
        <w:r w:rsidRPr="00AB499A">
          <w:rPr>
            <w:rStyle w:val="Hyperlink"/>
          </w:rPr>
          <w:t>Netspective Unified Solution Infrastructure (USI)</w:t>
        </w:r>
      </w:hyperlink>
      <w:r w:rsidRPr="00AB499A">
        <w:t>, it ensures consistent content delivery and seamless functionality across deployments, setting it apart from similar platforms by offering unparalleled scalability and flexibility for complex enterprise requirements.</w:t>
      </w:r>
    </w:p>
    <w:p w14:paraId="39687D75" w14:textId="77777777" w:rsidR="00AB499A" w:rsidRPr="00AB499A" w:rsidRDefault="00AB499A" w:rsidP="00AB499A">
      <w:r w:rsidRPr="00AB499A">
        <w:rPr>
          <w:b/>
          <w:bCs/>
        </w:rPr>
        <w:t>Core Purpose:</w:t>
      </w:r>
      <w:r w:rsidRPr="00AB499A">
        <w:t xml:space="preserve"> Clients use the Opsfolio Suite for managing regulatory audits, tracking operational KPIs, and automating routine compliance workflows. For instance, healthcare providers rely on the Suite to monitor HIPAA compliance while tech companies use it to maintain SOC2 adherence.</w:t>
      </w:r>
    </w:p>
    <w:p w14:paraId="78A1B4DC" w14:textId="77777777" w:rsidR="00AB499A" w:rsidRPr="00AB499A" w:rsidRDefault="00AB499A" w:rsidP="00AB499A">
      <w:r w:rsidRPr="00AB499A">
        <w:rPr>
          <w:b/>
          <w:bCs/>
          <w:i/>
          <w:iCs/>
        </w:rPr>
        <w:t>Suite</w:t>
      </w:r>
      <w:r w:rsidRPr="00AB499A">
        <w:t xml:space="preserve"> vs. </w:t>
      </w:r>
      <w:r w:rsidRPr="00AB499A">
        <w:rPr>
          <w:b/>
          <w:bCs/>
          <w:i/>
          <w:iCs/>
        </w:rPr>
        <w:t>Hub</w:t>
      </w:r>
      <w:r w:rsidRPr="00AB499A">
        <w:t xml:space="preserve">: In the single-instance multi-tenant Opsfolio Suite, </w:t>
      </w:r>
      <w:r w:rsidRPr="00AB499A">
        <w:rPr>
          <w:i/>
          <w:iCs/>
        </w:rPr>
        <w:t>Policies and Procedures</w:t>
      </w:r>
      <w:r w:rsidRPr="00AB499A">
        <w:t xml:space="preserve"> content is designed to be configurable per customer ("tenant") to meet specific organizational needs, such as regulatory compliance or internal governance. Opsfolio </w:t>
      </w:r>
      <w:r w:rsidRPr="00AB499A">
        <w:rPr>
          <w:i/>
          <w:iCs/>
        </w:rPr>
        <w:t>Hub</w:t>
      </w:r>
      <w:r w:rsidRPr="00AB499A">
        <w:t xml:space="preserve"> functionality can be completely unique per tenant/customer based on what services they bought. While each </w:t>
      </w:r>
      <w:r w:rsidRPr="00AB499A">
        <w:rPr>
          <w:i/>
          <w:iCs/>
        </w:rPr>
        <w:t>Suite</w:t>
      </w:r>
      <w:r w:rsidRPr="00AB499A">
        <w:t xml:space="preserve"> tenant can have unique </w:t>
      </w:r>
      <w:r w:rsidRPr="00AB499A">
        <w:rPr>
          <w:i/>
          <w:iCs/>
        </w:rPr>
        <w:t>content</w:t>
      </w:r>
      <w:r w:rsidRPr="00AB499A">
        <w:t xml:space="preserve"> tailored to their requirements, the underlying </w:t>
      </w:r>
      <w:r w:rsidRPr="00AB499A">
        <w:rPr>
          <w:i/>
          <w:iCs/>
        </w:rPr>
        <w:t>Opsfolio Suite</w:t>
      </w:r>
      <w:r w:rsidRPr="00AB499A">
        <w:t xml:space="preserve"> functionality, including the software's features, user interfaces, and operational workflows, remains consistent across all tenants. </w:t>
      </w:r>
    </w:p>
    <w:p w14:paraId="6EA46770" w14:textId="77777777" w:rsidR="00AB499A" w:rsidRPr="00AB499A" w:rsidRDefault="00AB499A" w:rsidP="00AB499A">
      <w:r w:rsidRPr="00AB499A">
        <w:t>This ensures uniformity in the Opsfolio Suite software's capabilities while allowing flexible customization to address diverse customer-specific needs, making it easier for engineers to maintain and enhance the core system without introducing tenant-specific functionality overhead.</w:t>
      </w:r>
    </w:p>
    <w:p w14:paraId="342115EB" w14:textId="42B76BFB" w:rsidR="00AB499A" w:rsidRDefault="00AB499A" w:rsidP="00AB499A">
      <w:r w:rsidRPr="00AB499A">
        <w:t xml:space="preserve">Because the Opsfolio Suite is a SaaS platform designed to be used either with or without Netspective personnel, its functionality must be uniform and common across all tenants. The Opsfolio Hub is only offered as </w:t>
      </w:r>
      <w:r w:rsidR="00EC2F1D" w:rsidRPr="00AB499A">
        <w:t>proof</w:t>
      </w:r>
      <w:r w:rsidRPr="00AB499A">
        <w:t xml:space="preserve"> of value for the CaaS brand so Hub is completely customizable and requires Netspective personnel to build a unique Hub for each tenant / customer.</w:t>
      </w:r>
    </w:p>
    <w:p w14:paraId="47C1A1CC" w14:textId="488B3ACB" w:rsidR="00C90309" w:rsidRPr="00AB499A" w:rsidRDefault="00C90309" w:rsidP="00AB499A">
      <w:r w:rsidRPr="00C90309">
        <w:rPr>
          <w:b/>
          <w:bCs/>
        </w:rPr>
        <w:t>Deployment</w:t>
      </w:r>
      <w:r>
        <w:t>: While we say that Opsfolio Suite is SaaS, it does have the ability to be installed on-premises at client sites if they pay for that capability. High security, classified, and other environments may require Opsfolio “behind their firewalls”.</w:t>
      </w:r>
    </w:p>
    <w:p w14:paraId="6D757A36" w14:textId="08D6F54D" w:rsidR="00EC2F1D" w:rsidRDefault="00AB499A" w:rsidP="00EC2F1D">
      <w:pPr>
        <w:pStyle w:val="Heading1"/>
      </w:pPr>
      <w:r w:rsidRPr="00AB499A">
        <w:t>Compliance as a Service (CaaS)</w:t>
      </w:r>
    </w:p>
    <w:p w14:paraId="4C041923" w14:textId="77777777" w:rsidR="00520A8F" w:rsidRDefault="00AB499A" w:rsidP="00AB499A">
      <w:pPr>
        <w:rPr>
          <w:b/>
          <w:bCs/>
        </w:rPr>
      </w:pPr>
      <w:r w:rsidRPr="00AB499A">
        <w:rPr>
          <w:b/>
          <w:bCs/>
        </w:rPr>
        <w:t xml:space="preserve">Opsfolio CaaS is a service brand, not a software product, offering end-to-end compliance management solutions for enterprises. Key features include </w:t>
      </w:r>
      <w:r w:rsidR="00674CC3">
        <w:rPr>
          <w:b/>
          <w:bCs/>
        </w:rPr>
        <w:t xml:space="preserve">human-led tech-enabled </w:t>
      </w:r>
      <w:r w:rsidRPr="00AB499A">
        <w:rPr>
          <w:b/>
          <w:bCs/>
        </w:rPr>
        <w:lastRenderedPageBreak/>
        <w:t xml:space="preserve">compliance monitoring, </w:t>
      </w:r>
      <w:r w:rsidR="00674CC3">
        <w:rPr>
          <w:b/>
          <w:bCs/>
        </w:rPr>
        <w:t xml:space="preserve">human-verified </w:t>
      </w:r>
      <w:r w:rsidRPr="00AB499A">
        <w:rPr>
          <w:b/>
          <w:bCs/>
        </w:rPr>
        <w:t xml:space="preserve">policy enforcement, </w:t>
      </w:r>
      <w:r w:rsidR="00520A8F">
        <w:rPr>
          <w:b/>
          <w:bCs/>
        </w:rPr>
        <w:t xml:space="preserve">human-validated </w:t>
      </w:r>
      <w:r w:rsidRPr="00AB499A">
        <w:rPr>
          <w:b/>
          <w:bCs/>
        </w:rPr>
        <w:t xml:space="preserve">evidence collection, and </w:t>
      </w:r>
      <w:r w:rsidR="00520A8F">
        <w:rPr>
          <w:b/>
          <w:bCs/>
        </w:rPr>
        <w:t>human-verified auditing</w:t>
      </w:r>
      <w:r w:rsidRPr="00AB499A">
        <w:rPr>
          <w:b/>
          <w:bCs/>
        </w:rPr>
        <w:t xml:space="preserve">. </w:t>
      </w:r>
    </w:p>
    <w:p w14:paraId="244F0A7F" w14:textId="18564DB5" w:rsidR="00AB499A" w:rsidRPr="00AB499A" w:rsidRDefault="00AB499A" w:rsidP="00AB499A">
      <w:pPr>
        <w:rPr>
          <w:b/>
          <w:bCs/>
        </w:rPr>
      </w:pPr>
      <w:r w:rsidRPr="00AB499A">
        <w:rPr>
          <w:b/>
          <w:bCs/>
        </w:rPr>
        <w:t xml:space="preserve">Opsfolio CaaS supports various frameworks such as SOC2, ISO 27001, and HIPAA, providing tailored </w:t>
      </w:r>
      <w:r w:rsidR="00520A8F">
        <w:rPr>
          <w:b/>
          <w:bCs/>
        </w:rPr>
        <w:t xml:space="preserve">customer-specific </w:t>
      </w:r>
      <w:r w:rsidRPr="00AB499A">
        <w:rPr>
          <w:b/>
          <w:bCs/>
        </w:rPr>
        <w:t>workflows to meet specific regulatory requirements. Examples include real-time dashboards for compliance status, integration with existing security tools, and guided audit preparation</w:t>
      </w:r>
      <w:r w:rsidR="00AE569A">
        <w:rPr>
          <w:b/>
          <w:bCs/>
        </w:rPr>
        <w:t xml:space="preserve"> led by Netspective technical personnel</w:t>
      </w:r>
      <w:r w:rsidRPr="00AB499A">
        <w:rPr>
          <w:b/>
          <w:bCs/>
        </w:rPr>
        <w:t>.</w:t>
      </w:r>
    </w:p>
    <w:p w14:paraId="075277FE" w14:textId="77777777" w:rsidR="00AB499A" w:rsidRPr="00AB499A" w:rsidRDefault="00AB499A" w:rsidP="00AB499A">
      <w:r w:rsidRPr="00AB499A">
        <w:t xml:space="preserve">CaaS leverages </w:t>
      </w:r>
      <w:proofErr w:type="spellStart"/>
      <w:r w:rsidRPr="00AB499A">
        <w:t>Netspective’s</w:t>
      </w:r>
      <w:proofErr w:type="spellEnd"/>
      <w:r w:rsidRPr="00AB499A">
        <w:t xml:space="preserve"> proprietary solutions such as Opsfolio Suite for user management and reporting, </w:t>
      </w:r>
      <w:proofErr w:type="spellStart"/>
      <w:r w:rsidRPr="00AB499A">
        <w:t>surveilr</w:t>
      </w:r>
      <w:proofErr w:type="spellEnd"/>
      <w:r w:rsidRPr="00AB499A">
        <w:t xml:space="preserve"> for resource surveillance and ELT operations, and SQL Aide for generating and managing SQL operations. These tools form the backbone of our compliance capabilities, providing clients with robust, automated, and secure workflows. Furthermore, our experienced staff excel at integrating third-party software solutions such as Infrastructure as Code (</w:t>
      </w:r>
      <w:proofErr w:type="spellStart"/>
      <w:r w:rsidRPr="00AB499A">
        <w:t>IaC</w:t>
      </w:r>
      <w:proofErr w:type="spellEnd"/>
      <w:r w:rsidRPr="00AB499A">
        <w:t xml:space="preserve">) tools, Security Information and Event Management (SIEM) systems, and product lifecycle management (PLM) platforms like Jira and GitHub. By combining </w:t>
      </w:r>
      <w:proofErr w:type="spellStart"/>
      <w:r w:rsidRPr="00AB499A">
        <w:t>Netspective’s</w:t>
      </w:r>
      <w:proofErr w:type="spellEnd"/>
      <w:r w:rsidRPr="00AB499A">
        <w:t xml:space="preserve"> proprietary solutions with open-source and commercial tools, we ensure that our clients’ compliance needs are addressed comprehensively, making their jobs significantly easier and more efficient.</w:t>
      </w:r>
    </w:p>
    <w:p w14:paraId="01D1F430" w14:textId="77777777" w:rsidR="00AB499A" w:rsidRPr="00AB499A" w:rsidRDefault="00AB499A" w:rsidP="00AB499A">
      <w:r w:rsidRPr="00AB499A">
        <w:t xml:space="preserve">Opsfolio CaaS scales dynamically to meet the needs of organizations of all sizes, from small startups to large enterprises. While many competitors rely solely on lawyers and compliance professionals to address regulatory needs, </w:t>
      </w:r>
      <w:proofErr w:type="spellStart"/>
      <w:r w:rsidRPr="00AB499A">
        <w:t>Netspective’s</w:t>
      </w:r>
      <w:proofErr w:type="spellEnd"/>
      <w:r w:rsidRPr="00AB499A">
        <w:t xml:space="preserve"> approach includes leveraging its extensive engineering talent to bridge compliance gaps. This unique strategy enables almost infinite scalability. Our team includes compliance professionals, legal experts, and engineers who can create bespoke compliance solutions tailored to customer needs.</w:t>
      </w:r>
    </w:p>
    <w:p w14:paraId="6140FF0A" w14:textId="7CEBEB6E" w:rsidR="00AB499A" w:rsidRPr="00AB499A" w:rsidRDefault="00AB499A" w:rsidP="00AB499A">
      <w:r w:rsidRPr="00AB499A">
        <w:t xml:space="preserve">Unlike others that offer compliance solutions, we combine proprietary software, open-source tools, and commercial solutions to deliver comprehensive compliance services. Additionally, we integrate high-value AI operations and machine attestation capabilities to enhance efficiency and reliability. Whether it’s automating manual processes or developing custom integrations, our engineers ensure that </w:t>
      </w:r>
      <w:proofErr w:type="gramStart"/>
      <w:r w:rsidRPr="00AB499A">
        <w:t>every</w:t>
      </w:r>
      <w:proofErr w:type="gramEnd"/>
      <w:r w:rsidRPr="00AB499A">
        <w:t xml:space="preserve"> customer’s compliance requirements are met with precision and innovation, making Netspective CaaS both versatile and unmatched in scalability.</w:t>
      </w:r>
    </w:p>
    <w:p w14:paraId="15851FD7" w14:textId="77777777" w:rsidR="00AB499A" w:rsidRPr="00AB499A" w:rsidRDefault="00AB499A" w:rsidP="00EC2F1D">
      <w:pPr>
        <w:pStyle w:val="Heading2"/>
      </w:pPr>
      <w:r w:rsidRPr="00AB499A">
        <w:t>Opsfolio Hub</w:t>
      </w:r>
    </w:p>
    <w:p w14:paraId="2F234297" w14:textId="77777777" w:rsidR="00AB499A" w:rsidRPr="00AB499A" w:rsidRDefault="00AB499A" w:rsidP="00AB499A">
      <w:proofErr w:type="spellStart"/>
      <w:r w:rsidRPr="00AB499A">
        <w:t>Opsfolio</w:t>
      </w:r>
      <w:proofErr w:type="spellEnd"/>
      <w:r w:rsidRPr="00AB499A">
        <w:t xml:space="preserve"> Hub is </w:t>
      </w:r>
      <w:proofErr w:type="spellStart"/>
      <w:r w:rsidRPr="00AB499A">
        <w:t>Netspective’s</w:t>
      </w:r>
      <w:proofErr w:type="spellEnd"/>
      <w:r w:rsidRPr="00AB499A">
        <w:t xml:space="preserve"> multi-instance multi-tenant software platform, customized for each customer as their primary portal to access all Netspective capabilities, including Opsfolio Suite, compliance tracking, resource surveillance through </w:t>
      </w:r>
      <w:proofErr w:type="spellStart"/>
      <w:r w:rsidRPr="00AB499A">
        <w:t>surveilr</w:t>
      </w:r>
      <w:proofErr w:type="spellEnd"/>
      <w:r w:rsidRPr="00AB499A">
        <w:t xml:space="preserve">, and SQL-based data integration with SQL Aide. Additionally, Opsfolio Hub offers integration with third-party tools like Jira, GitHub, and SIEM platforms, providing customers with a comprehensive suite of services to streamline operations and compliance workflows. The job of the Hub is to help create a single white-glove services endpoint to give buyers and senior executives confidence in </w:t>
      </w:r>
      <w:proofErr w:type="spellStart"/>
      <w:r w:rsidRPr="00AB499A">
        <w:t>Netspective's</w:t>
      </w:r>
      <w:proofErr w:type="spellEnd"/>
      <w:r w:rsidRPr="00AB499A">
        <w:t xml:space="preserve"> capabilities to deliver </w:t>
      </w:r>
      <w:r w:rsidRPr="00AB499A">
        <w:rPr>
          <w:i/>
          <w:iCs/>
        </w:rPr>
        <w:t>Compliance as a Service</w:t>
      </w:r>
      <w:r w:rsidRPr="00AB499A">
        <w:t xml:space="preserve"> for them.</w:t>
      </w:r>
    </w:p>
    <w:p w14:paraId="76BE5945" w14:textId="77777777" w:rsidR="00AB499A" w:rsidRPr="00AB499A" w:rsidRDefault="00AB499A" w:rsidP="00AB499A">
      <w:r w:rsidRPr="00AB499A">
        <w:rPr>
          <w:b/>
          <w:bCs/>
        </w:rPr>
        <w:t>Core Purpose</w:t>
      </w:r>
      <w:r w:rsidRPr="00AB499A">
        <w:t xml:space="preserve">: The Opsfolio Hub is designed to address a critical challenge: senior executives, end users, and especially buyers often struggle to see the tangible value of their CaaS investments because much of what Netspective does operates "behind the scenes." The Opsfolio Hub bridges this gap by serving as a continuous confidence builder and the definitive </w:t>
      </w:r>
      <w:r w:rsidRPr="00AB499A">
        <w:rPr>
          <w:i/>
          <w:iCs/>
        </w:rPr>
        <w:t>continuous</w:t>
      </w:r>
      <w:r w:rsidRPr="00AB499A">
        <w:t xml:space="preserve"> "proof of </w:t>
      </w:r>
      <w:r w:rsidRPr="00AB499A">
        <w:lastRenderedPageBreak/>
        <w:t>value" (</w:t>
      </w:r>
      <w:proofErr w:type="spellStart"/>
      <w:r w:rsidRPr="00AB499A">
        <w:t>CPoV</w:t>
      </w:r>
      <w:proofErr w:type="spellEnd"/>
      <w:r w:rsidRPr="00AB499A">
        <w:t xml:space="preserve">) for all Netspective services, including CaaS, the Opsfolio Suite, and other integrated solutions. By presenting real-time insights, compliance tracking, and progress visualization through a customer-centric portal, the Opsfolio Hub provides stakeholders with clear and actionable evidence of their return on investment. This empowers engineers, salespeople, and decision-makers to articulate and demonstrate how </w:t>
      </w:r>
      <w:proofErr w:type="spellStart"/>
      <w:r w:rsidRPr="00AB499A">
        <w:t>Netspective's</w:t>
      </w:r>
      <w:proofErr w:type="spellEnd"/>
      <w:r w:rsidRPr="00AB499A">
        <w:t xml:space="preserve"> offerings translate into measurable business success and operational excellence.</w:t>
      </w:r>
    </w:p>
    <w:p w14:paraId="7F7391AA" w14:textId="77777777" w:rsidR="00AB499A" w:rsidRPr="00AB499A" w:rsidRDefault="00AB499A" w:rsidP="00AB499A">
      <w:r w:rsidRPr="00AB499A">
        <w:rPr>
          <w:b/>
          <w:bCs/>
        </w:rPr>
        <w:t>Key Differentiators:</w:t>
      </w:r>
      <w:r w:rsidRPr="00AB499A">
        <w:t xml:space="preserve"> Opsfolio Hub stands out by offering tailored services that adapt to customer needs, whether through advanced customization for high-end users or streamlined options for standard deployments. While the Opsfolio Suite SaaS operates as a single-instance multi-tenant software with a unified UI for all tenants, the Opsfolio Hub (because its purpose is continuous proof of value) is designed to be completely customizable for each customer ("tenant"). Using the Netspective Unified Solution Infrastructure (USI) and frameworks like Astro, the Hub ensures code reusability and low code development while delivering a bespoke experience tailored to each customer’s specific needs. This customization not only addresses operational requirements but also boosts client confidence by providing a portal uniquely aligned with their branding and workflows which showcases </w:t>
      </w:r>
      <w:proofErr w:type="spellStart"/>
      <w:r w:rsidRPr="00AB499A">
        <w:t>Netspective's</w:t>
      </w:r>
      <w:proofErr w:type="spellEnd"/>
      <w:r w:rsidRPr="00AB499A">
        <w:t xml:space="preserve"> continuous proof of value. The Hub's ability to integrate seamlessly with third-party tools further enhances operational efficiency and compliance tracking.</w:t>
      </w:r>
    </w:p>
    <w:p w14:paraId="0FA832A7" w14:textId="77777777" w:rsidR="00AB499A" w:rsidRPr="00AB499A" w:rsidRDefault="00AB499A" w:rsidP="00AB499A">
      <w:r w:rsidRPr="00AB499A">
        <w:rPr>
          <w:b/>
          <w:bCs/>
        </w:rPr>
        <w:t>Customer Hub:</w:t>
      </w:r>
      <w:r w:rsidRPr="00AB499A">
        <w:t xml:space="preserve"> Each customer receives a dedicated portal at https://&lt;customer-Id&gt;.hub.opsfolio.com, tailored to their needs and preferences:</w:t>
      </w:r>
    </w:p>
    <w:p w14:paraId="42ABE8F0" w14:textId="77777777" w:rsidR="00AB499A" w:rsidRPr="00AB499A" w:rsidRDefault="00AB499A" w:rsidP="00AB499A">
      <w:pPr>
        <w:numPr>
          <w:ilvl w:val="0"/>
          <w:numId w:val="7"/>
        </w:numPr>
      </w:pPr>
      <w:r w:rsidRPr="00AB499A">
        <w:rPr>
          <w:b/>
          <w:bCs/>
        </w:rPr>
        <w:t>Customization Options:</w:t>
      </w:r>
    </w:p>
    <w:p w14:paraId="581428D6" w14:textId="77777777" w:rsidR="00AB499A" w:rsidRPr="00AB499A" w:rsidRDefault="00AB499A" w:rsidP="00AB499A">
      <w:pPr>
        <w:numPr>
          <w:ilvl w:val="1"/>
          <w:numId w:val="7"/>
        </w:numPr>
      </w:pPr>
      <w:r w:rsidRPr="00AB499A">
        <w:rPr>
          <w:b/>
          <w:bCs/>
        </w:rPr>
        <w:t>High-End Tier:</w:t>
      </w:r>
      <w:r w:rsidRPr="00AB499A">
        <w:t xml:space="preserve"> Provides fully bespoke services, including custom branding, workflow automation, and advanced integration with third-party tools.</w:t>
      </w:r>
    </w:p>
    <w:p w14:paraId="186F77EE" w14:textId="77777777" w:rsidR="00AB499A" w:rsidRPr="00AB499A" w:rsidRDefault="00AB499A" w:rsidP="00AB499A">
      <w:pPr>
        <w:numPr>
          <w:ilvl w:val="1"/>
          <w:numId w:val="7"/>
        </w:numPr>
      </w:pPr>
      <w:r w:rsidRPr="00AB499A">
        <w:rPr>
          <w:b/>
          <w:bCs/>
        </w:rPr>
        <w:t>Standard Tier:</w:t>
      </w:r>
      <w:r w:rsidRPr="00AB499A">
        <w:t xml:space="preserve"> Offers basic configurations, including white labeling, pre-defined templates, and limited customization options.</w:t>
      </w:r>
    </w:p>
    <w:p w14:paraId="0758A54E" w14:textId="77777777" w:rsidR="00AB499A" w:rsidRPr="00AB499A" w:rsidRDefault="00AB499A" w:rsidP="00AB499A">
      <w:pPr>
        <w:numPr>
          <w:ilvl w:val="1"/>
          <w:numId w:val="7"/>
        </w:numPr>
      </w:pPr>
      <w:r w:rsidRPr="00AB499A">
        <w:rPr>
          <w:b/>
          <w:bCs/>
        </w:rPr>
        <w:t>Entry-Level Tier:</w:t>
      </w:r>
      <w:r w:rsidRPr="00AB499A">
        <w:t xml:space="preserve"> Features minimal configurations such as a default design, essential features, and shared resources.</w:t>
      </w:r>
    </w:p>
    <w:p w14:paraId="6ECA4B85" w14:textId="77777777" w:rsidR="00AB499A" w:rsidRPr="00AB499A" w:rsidRDefault="00AB499A" w:rsidP="00AB499A">
      <w:pPr>
        <w:numPr>
          <w:ilvl w:val="0"/>
          <w:numId w:val="7"/>
        </w:numPr>
      </w:pPr>
      <w:r w:rsidRPr="00AB499A">
        <w:rPr>
          <w:b/>
          <w:bCs/>
        </w:rPr>
        <w:t>Portability:</w:t>
      </w:r>
      <w:r w:rsidRPr="00AB499A">
        <w:t xml:space="preserve"> Hosted by Netspective to ensure smooth initial deployment and ongoing management, the Opsfolio Hub is designed with long-term utility in mind. Customers may choose to migrate the containers for their Opsfolio Hub into their own on-premise environments, public clouds, or private cloud infrastructures at any time. This flexibility ensures that as organizational needs evolve, the Opsfolio Hub can adapt to fit seamlessly within their IT ecosystems while maintaining full functionality and compliance capabilities.</w:t>
      </w:r>
    </w:p>
    <w:p w14:paraId="61C01145" w14:textId="77777777" w:rsidR="00AB499A" w:rsidRPr="00AB499A" w:rsidRDefault="00AB499A" w:rsidP="00AB499A">
      <w:r w:rsidRPr="00AB499A">
        <w:rPr>
          <w:b/>
          <w:bCs/>
        </w:rPr>
        <w:t>Technical Details:</w:t>
      </w:r>
    </w:p>
    <w:p w14:paraId="206369E5" w14:textId="77777777" w:rsidR="00AB499A" w:rsidRPr="00AB499A" w:rsidRDefault="00AB499A" w:rsidP="00AB499A">
      <w:pPr>
        <w:numPr>
          <w:ilvl w:val="0"/>
          <w:numId w:val="8"/>
        </w:numPr>
      </w:pPr>
      <w:r w:rsidRPr="00AB499A">
        <w:rPr>
          <w:b/>
          <w:bCs/>
        </w:rPr>
        <w:t>Framework:</w:t>
      </w:r>
      <w:r w:rsidRPr="00AB499A">
        <w:t xml:space="preserve"> Astro 5.x+ for seamless site development.</w:t>
      </w:r>
    </w:p>
    <w:p w14:paraId="20E24A43" w14:textId="77777777" w:rsidR="00AB499A" w:rsidRPr="00AB499A" w:rsidRDefault="00AB499A" w:rsidP="00AB499A">
      <w:pPr>
        <w:numPr>
          <w:ilvl w:val="0"/>
          <w:numId w:val="8"/>
        </w:numPr>
      </w:pPr>
      <w:r w:rsidRPr="00AB499A">
        <w:rPr>
          <w:b/>
          <w:bCs/>
        </w:rPr>
        <w:t>Containerization:</w:t>
      </w:r>
      <w:r w:rsidRPr="00AB499A">
        <w:t xml:space="preserve"> Docker-based deployments for flexibility and scalability.</w:t>
      </w:r>
    </w:p>
    <w:p w14:paraId="2447BE8A" w14:textId="77777777" w:rsidR="00AB499A" w:rsidRPr="00AB499A" w:rsidRDefault="00AB499A" w:rsidP="00AB499A">
      <w:pPr>
        <w:numPr>
          <w:ilvl w:val="0"/>
          <w:numId w:val="8"/>
        </w:numPr>
      </w:pPr>
      <w:r w:rsidRPr="00AB499A">
        <w:rPr>
          <w:b/>
          <w:bCs/>
        </w:rPr>
        <w:t>Databases:</w:t>
      </w:r>
      <w:r w:rsidRPr="00AB499A">
        <w:t xml:space="preserve"> Default SQLite with optional PostgreSQL, SQL Server, ORACLE, or others (based on customer requirements).</w:t>
      </w:r>
    </w:p>
    <w:p w14:paraId="6F657192" w14:textId="77777777" w:rsidR="00AB499A" w:rsidRPr="00AB499A" w:rsidRDefault="00AB499A" w:rsidP="00AB499A">
      <w:pPr>
        <w:rPr>
          <w:b/>
          <w:bCs/>
        </w:rPr>
      </w:pPr>
      <w:r w:rsidRPr="00AB499A">
        <w:rPr>
          <w:b/>
          <w:bCs/>
        </w:rPr>
        <w:t>Key Features</w:t>
      </w:r>
    </w:p>
    <w:p w14:paraId="21C2EC25" w14:textId="77777777" w:rsidR="00AB499A" w:rsidRPr="00AB499A" w:rsidRDefault="00AB499A" w:rsidP="00AB499A">
      <w:pPr>
        <w:numPr>
          <w:ilvl w:val="0"/>
          <w:numId w:val="9"/>
        </w:numPr>
      </w:pPr>
      <w:r w:rsidRPr="00AB499A">
        <w:rPr>
          <w:b/>
          <w:bCs/>
        </w:rPr>
        <w:lastRenderedPageBreak/>
        <w:t>Customer Portal:</w:t>
      </w:r>
    </w:p>
    <w:p w14:paraId="4DEA15E4" w14:textId="77777777" w:rsidR="00AB499A" w:rsidRPr="00AB499A" w:rsidRDefault="00AB499A" w:rsidP="00AB499A">
      <w:pPr>
        <w:numPr>
          <w:ilvl w:val="1"/>
          <w:numId w:val="9"/>
        </w:numPr>
      </w:pPr>
      <w:r w:rsidRPr="00AB499A">
        <w:t xml:space="preserve">Unified access to all Netspective services and products, enabling seamless navigation and centralization of critical tools and resources. This access extends beyond </w:t>
      </w:r>
      <w:proofErr w:type="spellStart"/>
      <w:r w:rsidRPr="00AB499A">
        <w:t>Netspective’s</w:t>
      </w:r>
      <w:proofErr w:type="spellEnd"/>
      <w:r w:rsidRPr="00AB499A">
        <w:t xml:space="preserve"> native solutions, offering integration with customer-specific software such as SIEMs, PLMs, and other enterprise tools. The Opsfolio Hub serves as a unifying portal that allows customers to incorporate their existing systems into the platform, ensuring a seamless and consistent user experience.</w:t>
      </w:r>
    </w:p>
    <w:p w14:paraId="2856AC7D" w14:textId="77777777" w:rsidR="00AB499A" w:rsidRPr="00AB499A" w:rsidRDefault="00AB499A" w:rsidP="00AB499A">
      <w:pPr>
        <w:numPr>
          <w:ilvl w:val="1"/>
          <w:numId w:val="9"/>
        </w:numPr>
      </w:pPr>
      <w:r w:rsidRPr="00AB499A">
        <w:t>A visual centerpiece for customer trust and transparency, providing real-time insights, compliance tracking, and progress visualization to empower decision-making and operational efficiency. By enabling integrations with critical tools, the portal centralizes functionality and increases operational effectiveness.</w:t>
      </w:r>
    </w:p>
    <w:p w14:paraId="2023F707" w14:textId="77777777" w:rsidR="00AB499A" w:rsidRPr="00AB499A" w:rsidRDefault="00AB499A" w:rsidP="00AB499A">
      <w:pPr>
        <w:numPr>
          <w:ilvl w:val="1"/>
          <w:numId w:val="9"/>
        </w:numPr>
      </w:pPr>
      <w:r w:rsidRPr="00AB499A">
        <w:t>Supports multilingual interfaces and customizable dashboards tailored to user roles, allowing users to visualize and interact with both Netspective and third-party tools in a way that is intuitive and aligned with their unique workflows.</w:t>
      </w:r>
    </w:p>
    <w:p w14:paraId="1EC88330" w14:textId="77777777" w:rsidR="00AB499A" w:rsidRPr="00AB499A" w:rsidRDefault="00AB499A" w:rsidP="00AB499A">
      <w:pPr>
        <w:numPr>
          <w:ilvl w:val="0"/>
          <w:numId w:val="9"/>
        </w:numPr>
      </w:pPr>
      <w:r w:rsidRPr="00AB499A">
        <w:rPr>
          <w:b/>
          <w:bCs/>
        </w:rPr>
        <w:t>Integration Capabilities:</w:t>
      </w:r>
    </w:p>
    <w:p w14:paraId="0D5D9265" w14:textId="77777777" w:rsidR="00AB499A" w:rsidRPr="00AB499A" w:rsidRDefault="00AB499A" w:rsidP="00AB499A">
      <w:pPr>
        <w:numPr>
          <w:ilvl w:val="1"/>
          <w:numId w:val="9"/>
        </w:numPr>
      </w:pPr>
      <w:r w:rsidRPr="00AB499A">
        <w:t xml:space="preserve">Launch multiple instances of </w:t>
      </w:r>
      <w:proofErr w:type="spellStart"/>
      <w:r w:rsidRPr="00AB499A">
        <w:t>surveilr</w:t>
      </w:r>
      <w:proofErr w:type="spellEnd"/>
      <w:r w:rsidRPr="00AB499A">
        <w:t xml:space="preserve"> web-</w:t>
      </w:r>
      <w:proofErr w:type="spellStart"/>
      <w:r w:rsidRPr="00AB499A">
        <w:t>ui</w:t>
      </w:r>
      <w:proofErr w:type="spellEnd"/>
      <w:r w:rsidRPr="00AB499A">
        <w:t xml:space="preserve"> for RSSDs.</w:t>
      </w:r>
    </w:p>
    <w:p w14:paraId="59C5EAE1" w14:textId="77777777" w:rsidR="00AB499A" w:rsidRPr="00AB499A" w:rsidRDefault="00AB499A" w:rsidP="00AB499A">
      <w:pPr>
        <w:numPr>
          <w:ilvl w:val="1"/>
          <w:numId w:val="9"/>
        </w:numPr>
      </w:pPr>
      <w:r w:rsidRPr="00AB499A">
        <w:t>Proxy SQLPage outputs through custom Astro components for enhanced functionality.</w:t>
      </w:r>
    </w:p>
    <w:p w14:paraId="18D0B0CD" w14:textId="77777777" w:rsidR="00AB499A" w:rsidRPr="00AB499A" w:rsidRDefault="00AB499A" w:rsidP="00AB499A">
      <w:pPr>
        <w:numPr>
          <w:ilvl w:val="1"/>
          <w:numId w:val="9"/>
        </w:numPr>
      </w:pPr>
      <w:r w:rsidRPr="00AB499A">
        <w:t xml:space="preserve">Integrates with DevOps tools, CI/CD pipelines, and </w:t>
      </w:r>
      <w:proofErr w:type="spellStart"/>
      <w:r w:rsidRPr="00AB499A">
        <w:t>IaC</w:t>
      </w:r>
      <w:proofErr w:type="spellEnd"/>
      <w:r w:rsidRPr="00AB499A">
        <w:t xml:space="preserve"> frameworks for streamlined development and operations.</w:t>
      </w:r>
    </w:p>
    <w:p w14:paraId="191B7401" w14:textId="77777777" w:rsidR="00AB499A" w:rsidRPr="00AB499A" w:rsidRDefault="00AB499A" w:rsidP="00AB499A">
      <w:pPr>
        <w:numPr>
          <w:ilvl w:val="1"/>
          <w:numId w:val="9"/>
        </w:numPr>
      </w:pPr>
      <w:r w:rsidRPr="00AB499A">
        <w:t>Leverages Astro 5.x+ integration capabilities as the core extensions mechanism, enabling almost infinite integration possibilities. By utilizing Astro's modular and reusable component architecture, the Opsfolio Hub can seamlessly connect with a wide array of third-party systems and frameworks. This ensures that customers can rapidly adopt and adapt integrations to meet evolving needs, without extensive custom development. Engineers can utilize Astro’s API-driven flexibility to develop custom widgets, workflows, and dashboards that maintain high performance and scalability while aligning precisely with unique customer requirements.</w:t>
      </w:r>
    </w:p>
    <w:p w14:paraId="4D3E016F" w14:textId="77777777" w:rsidR="00AB499A" w:rsidRPr="00AB499A" w:rsidRDefault="00AB499A" w:rsidP="00AB499A">
      <w:pPr>
        <w:numPr>
          <w:ilvl w:val="0"/>
          <w:numId w:val="9"/>
        </w:numPr>
      </w:pPr>
      <w:r w:rsidRPr="00AB499A">
        <w:rPr>
          <w:b/>
          <w:bCs/>
        </w:rPr>
        <w:t>Support and Maintenance:</w:t>
      </w:r>
    </w:p>
    <w:p w14:paraId="5EC9EC91" w14:textId="77777777" w:rsidR="00AB499A" w:rsidRPr="00AB499A" w:rsidRDefault="00AB499A" w:rsidP="00AB499A">
      <w:pPr>
        <w:numPr>
          <w:ilvl w:val="1"/>
          <w:numId w:val="9"/>
        </w:numPr>
      </w:pPr>
      <w:r w:rsidRPr="00AB499A">
        <w:t>24/7 monitoring and proactive issue resolution.</w:t>
      </w:r>
    </w:p>
    <w:p w14:paraId="03857070" w14:textId="77777777" w:rsidR="00AB499A" w:rsidRPr="00AB499A" w:rsidRDefault="00AB499A" w:rsidP="00AB499A">
      <w:pPr>
        <w:numPr>
          <w:ilvl w:val="1"/>
          <w:numId w:val="9"/>
        </w:numPr>
      </w:pPr>
      <w:r w:rsidRPr="00AB499A">
        <w:t>Dedicated customer success managers for high-end tier clients.</w:t>
      </w:r>
    </w:p>
    <w:p w14:paraId="6CEB95B4" w14:textId="63AE9403" w:rsidR="009825DC" w:rsidRDefault="009825DC" w:rsidP="00AE569A">
      <w:pPr>
        <w:pStyle w:val="Heading1"/>
      </w:pPr>
      <w:proofErr w:type="spellStart"/>
      <w:r>
        <w:t>Qualityfolio</w:t>
      </w:r>
      <w:proofErr w:type="spellEnd"/>
    </w:p>
    <w:p w14:paraId="7FA57DF6" w14:textId="45B9F527" w:rsidR="009825DC" w:rsidRDefault="00142B07" w:rsidP="009825DC">
      <w:proofErr w:type="spellStart"/>
      <w:r w:rsidRPr="00142B07">
        <w:t>Qualityfolio</w:t>
      </w:r>
      <w:proofErr w:type="spellEnd"/>
      <w:r w:rsidRPr="00142B07">
        <w:t xml:space="preserve"> is a unified, all-in-one </w:t>
      </w:r>
      <w:r w:rsidR="00F93861">
        <w:t xml:space="preserve">tool </w:t>
      </w:r>
      <w:r w:rsidRPr="00142B07">
        <w:t>for quality managemen</w:t>
      </w:r>
      <w:r w:rsidR="00F93861">
        <w:t xml:space="preserve">t (it is a </w:t>
      </w:r>
      <w:r w:rsidR="00F93861" w:rsidRPr="00F93861">
        <w:rPr>
          <w:i/>
          <w:iCs/>
        </w:rPr>
        <w:t>test management system</w:t>
      </w:r>
      <w:r w:rsidR="00F93861">
        <w:t>)</w:t>
      </w:r>
      <w:r w:rsidRPr="00142B07">
        <w:t xml:space="preserve">. By integrating features such as document management, auditing, non-conformance tracking, training, and test management into a single product, </w:t>
      </w:r>
      <w:proofErr w:type="spellStart"/>
      <w:r w:rsidRPr="00142B07">
        <w:t>Qualityfolio</w:t>
      </w:r>
      <w:proofErr w:type="spellEnd"/>
      <w:r w:rsidRPr="00142B07">
        <w:t xml:space="preserve"> eliminates the need for separate solutions while providing unparalleled customization and scalability</w:t>
      </w:r>
      <w:r w:rsidR="00BD5007">
        <w:t xml:space="preserve"> via </w:t>
      </w:r>
      <w:r w:rsidR="00FB2456">
        <w:t>CaaS</w:t>
      </w:r>
      <w:r w:rsidRPr="00142B07">
        <w:t xml:space="preserve">. By directly competing with </w:t>
      </w:r>
      <w:r w:rsidRPr="00142B07">
        <w:lastRenderedPageBreak/>
        <w:t xml:space="preserve">established TMS platforms like Atlassian X-Ray and </w:t>
      </w:r>
      <w:proofErr w:type="spellStart"/>
      <w:r w:rsidRPr="00142B07">
        <w:t>Testrail</w:t>
      </w:r>
      <w:proofErr w:type="spellEnd"/>
      <w:r w:rsidRPr="00142B07">
        <w:t xml:space="preserve">, </w:t>
      </w:r>
      <w:proofErr w:type="spellStart"/>
      <w:r w:rsidRPr="00142B07">
        <w:t>Qualityfolio</w:t>
      </w:r>
      <w:proofErr w:type="spellEnd"/>
      <w:r w:rsidRPr="00142B07">
        <w:t xml:space="preserve"> provides unparalleled flexibility and integration capabilities, empowering teams to achieve software and operational excellence. </w:t>
      </w:r>
      <w:r w:rsidR="00A84F9E">
        <w:t xml:space="preserve">While </w:t>
      </w:r>
      <w:proofErr w:type="spellStart"/>
      <w:r w:rsidR="00A84F9E">
        <w:t>Qualityfolio</w:t>
      </w:r>
      <w:proofErr w:type="spellEnd"/>
      <w:r w:rsidR="00A84F9E">
        <w:t xml:space="preserve"> is built using </w:t>
      </w:r>
      <w:proofErr w:type="spellStart"/>
      <w:r w:rsidR="00A84F9E" w:rsidRPr="00A84F9E">
        <w:rPr>
          <w:rFonts w:ascii="Courier New" w:hAnsi="Courier New" w:cs="Courier New"/>
          <w:sz w:val="20"/>
          <w:szCs w:val="20"/>
        </w:rPr>
        <w:t>surveilr</w:t>
      </w:r>
      <w:proofErr w:type="spellEnd"/>
      <w:r w:rsidR="00A84F9E">
        <w:t xml:space="preserve"> and considered a component of our Compliance as a Service (CaaS), it can also operate as a standalone utility if customers want to use it without Opsfolio.</w:t>
      </w:r>
      <w:r w:rsidR="00E116F9">
        <w:t xml:space="preserve"> </w:t>
      </w:r>
      <w:proofErr w:type="spellStart"/>
      <w:r w:rsidR="00E116F9">
        <w:t>Qualityfolio</w:t>
      </w:r>
      <w:proofErr w:type="spellEnd"/>
      <w:r w:rsidR="00E116F9">
        <w:t xml:space="preserve"> output can be integrated into each Opsfolio Hub for customers.</w:t>
      </w:r>
    </w:p>
    <w:p w14:paraId="06500B09" w14:textId="77777777" w:rsidR="004E3814" w:rsidRDefault="001B1816" w:rsidP="00EC5467">
      <w:r w:rsidRPr="001B1816">
        <w:rPr>
          <w:b/>
          <w:bCs/>
        </w:rPr>
        <w:t>Context</w:t>
      </w:r>
      <w:r>
        <w:t xml:space="preserve">: </w:t>
      </w:r>
      <w:r w:rsidR="00EC5467" w:rsidRPr="00EC5467">
        <w:t xml:space="preserve">A Test Management System (TMS) is a software platform designed to plan, execute, and track the testing process across various stages of product development. It centralizes test case management, defect tracking, reporting, and integration with other tools such as CI/CD pipelines and development platforms. TMS platforms are critical in ensuring consistent software quality, enabling teams to collaborate effectively, and providing real-time insights into testing progress and outcomes. Popular systems in this category include Atlassian X-Ray and </w:t>
      </w:r>
      <w:proofErr w:type="spellStart"/>
      <w:r w:rsidR="00EC5467" w:rsidRPr="00EC5467">
        <w:t>Testrail</w:t>
      </w:r>
      <w:proofErr w:type="spellEnd"/>
      <w:r w:rsidR="00EC5467" w:rsidRPr="00EC5467">
        <w:t>.</w:t>
      </w:r>
      <w:r w:rsidR="00EC5467">
        <w:t xml:space="preserve"> </w:t>
      </w:r>
      <w:proofErr w:type="spellStart"/>
      <w:r w:rsidR="00EC5467" w:rsidRPr="00EC5467">
        <w:t>Qualityfolio</w:t>
      </w:r>
      <w:proofErr w:type="spellEnd"/>
      <w:r w:rsidR="00EC5467" w:rsidRPr="00EC5467">
        <w:t xml:space="preserve"> competes directly with these platforms by offering advanced features, greater customization options, and seamless integration capabilities. </w:t>
      </w:r>
    </w:p>
    <w:p w14:paraId="1CC1A2D7" w14:textId="737FBBAF" w:rsidR="00EC5467" w:rsidRPr="00EC5467" w:rsidRDefault="00EC5467" w:rsidP="00EC5467">
      <w:r w:rsidRPr="00EC5467">
        <w:t xml:space="preserve">As a TMS, </w:t>
      </w:r>
      <w:proofErr w:type="spellStart"/>
      <w:r w:rsidRPr="00EC5467">
        <w:t>Qualityfolio</w:t>
      </w:r>
      <w:proofErr w:type="spellEnd"/>
      <w:r w:rsidRPr="00EC5467">
        <w:t xml:space="preserve"> supports comprehensive test lifecycle management, integrating quality assurance into broader organizational workflows and bridging gaps often left by standalone solutions.</w:t>
      </w:r>
      <w:r w:rsidR="003B4B71">
        <w:t xml:space="preserve"> </w:t>
      </w:r>
    </w:p>
    <w:p w14:paraId="07CB348B" w14:textId="1E746CD4" w:rsidR="003B4B71" w:rsidRPr="003B4B71" w:rsidRDefault="003B4B71" w:rsidP="003B4B71">
      <w:r w:rsidRPr="003B4B71">
        <w:rPr>
          <w:b/>
          <w:bCs/>
        </w:rPr>
        <w:t>Differentiators</w:t>
      </w:r>
      <w:r>
        <w:t xml:space="preserve">: </w:t>
      </w:r>
      <w:r w:rsidRPr="003B4B71">
        <w:t xml:space="preserve">Unlike competitors that focus on isolated aspects of quality management, </w:t>
      </w:r>
      <w:proofErr w:type="spellStart"/>
      <w:r w:rsidRPr="003B4B71">
        <w:t>Qualityfolio</w:t>
      </w:r>
      <w:proofErr w:type="spellEnd"/>
      <w:r w:rsidRPr="003B4B71">
        <w:t xml:space="preserve"> provides an end-to-end solution covering documentation, auditing, non-conformance tracking, training, test management, and reporting in one unified platform. By integrating TMS features, </w:t>
      </w:r>
      <w:proofErr w:type="spellStart"/>
      <w:r w:rsidRPr="003B4B71">
        <w:t>Qualityfolio</w:t>
      </w:r>
      <w:proofErr w:type="spellEnd"/>
      <w:r w:rsidRPr="003B4B71">
        <w:t xml:space="preserve"> </w:t>
      </w:r>
      <w:r w:rsidR="00E116F9">
        <w:t xml:space="preserve">(via CaaS) </w:t>
      </w:r>
      <w:r w:rsidRPr="003B4B71">
        <w:t>allows organizations to streamline their software and process testing workflows alongside broader quality management initiatives.</w:t>
      </w:r>
      <w:r w:rsidR="004E3814">
        <w:t xml:space="preserve"> </w:t>
      </w:r>
    </w:p>
    <w:p w14:paraId="0E8BF5F8" w14:textId="77777777" w:rsidR="004E3814" w:rsidRPr="004E3814" w:rsidRDefault="004E3814" w:rsidP="004E3814">
      <w:proofErr w:type="spellStart"/>
      <w:r w:rsidRPr="004E3814">
        <w:t>Qualityfolio</w:t>
      </w:r>
      <w:proofErr w:type="spellEnd"/>
      <w:r w:rsidRPr="004E3814">
        <w:t xml:space="preserve"> provides a unified platform that can be uniquely configured to align with each client’s quality management strategies, ensuring maximum ROI and seamless integration into existing processes. Its flexible architecture supports a wide range of customization and integration capabilities, enabling organizations to leverage a single solution for all their quality and test management needs.</w:t>
      </w:r>
    </w:p>
    <w:p w14:paraId="6E24F945" w14:textId="77777777" w:rsidR="00142B07" w:rsidRPr="00142B07" w:rsidRDefault="00142B07" w:rsidP="00142B07">
      <w:pPr>
        <w:rPr>
          <w:b/>
          <w:bCs/>
        </w:rPr>
      </w:pPr>
      <w:r w:rsidRPr="00142B07">
        <w:rPr>
          <w:b/>
          <w:bCs/>
        </w:rPr>
        <w:t>Use Cases</w:t>
      </w:r>
    </w:p>
    <w:p w14:paraId="1B7BB4AB" w14:textId="77777777" w:rsidR="00142B07" w:rsidRPr="00142B07" w:rsidRDefault="00142B07" w:rsidP="00142B07">
      <w:pPr>
        <w:numPr>
          <w:ilvl w:val="0"/>
          <w:numId w:val="12"/>
        </w:numPr>
      </w:pPr>
      <w:r w:rsidRPr="00142B07">
        <w:rPr>
          <w:b/>
          <w:bCs/>
        </w:rPr>
        <w:t>Manufacturing:</w:t>
      </w:r>
      <w:r w:rsidRPr="00142B07">
        <w:t xml:space="preserve"> Streamline quality control workflows, track equipment calibration schedules, ensure compliance with ISO 9001 standards, and manage testing processes for machinery and production lines.</w:t>
      </w:r>
    </w:p>
    <w:p w14:paraId="73CECD79" w14:textId="77777777" w:rsidR="00142B07" w:rsidRPr="00142B07" w:rsidRDefault="00142B07" w:rsidP="00142B07">
      <w:pPr>
        <w:numPr>
          <w:ilvl w:val="0"/>
          <w:numId w:val="12"/>
        </w:numPr>
      </w:pPr>
      <w:r w:rsidRPr="00142B07">
        <w:rPr>
          <w:b/>
          <w:bCs/>
        </w:rPr>
        <w:t>Healthcare:</w:t>
      </w:r>
      <w:r w:rsidRPr="00142B07">
        <w:t xml:space="preserve"> Manage training records, track compliance with FDA regulations, and conduct internal audits for accreditation.</w:t>
      </w:r>
    </w:p>
    <w:p w14:paraId="5FAD947D" w14:textId="77777777" w:rsidR="00142B07" w:rsidRPr="00142B07" w:rsidRDefault="00142B07" w:rsidP="00142B07">
      <w:pPr>
        <w:numPr>
          <w:ilvl w:val="0"/>
          <w:numId w:val="12"/>
        </w:numPr>
      </w:pPr>
      <w:r w:rsidRPr="00142B07">
        <w:rPr>
          <w:b/>
          <w:bCs/>
        </w:rPr>
        <w:t>Technology:</w:t>
      </w:r>
      <w:r w:rsidRPr="00142B07">
        <w:t xml:space="preserve"> Monitor software quality metrics, manage test cases and execution, integrate with CI/CD pipelines, automate compliance reporting, and document development processes.</w:t>
      </w:r>
    </w:p>
    <w:p w14:paraId="2126713A" w14:textId="77777777" w:rsidR="00142B07" w:rsidRPr="00142B07" w:rsidRDefault="00142B07" w:rsidP="00142B07">
      <w:pPr>
        <w:numPr>
          <w:ilvl w:val="0"/>
          <w:numId w:val="12"/>
        </w:numPr>
      </w:pPr>
      <w:r w:rsidRPr="00142B07">
        <w:rPr>
          <w:b/>
          <w:bCs/>
        </w:rPr>
        <w:t>Pharmaceuticals:</w:t>
      </w:r>
      <w:r w:rsidRPr="00142B07">
        <w:t xml:space="preserve"> Ensure compliance with Good Manufacturing Practices (GMP), track CAPA (Corrective and Preventive Actions), and manage audit readiness.</w:t>
      </w:r>
    </w:p>
    <w:p w14:paraId="4ACC85E7" w14:textId="19AB5C77" w:rsidR="001B1816" w:rsidRPr="009825DC" w:rsidRDefault="001B1816" w:rsidP="009825DC"/>
    <w:p w14:paraId="2D9A6DF0" w14:textId="10281649" w:rsidR="00AB499A" w:rsidRPr="00AB499A" w:rsidRDefault="00AB499A" w:rsidP="00AE569A">
      <w:pPr>
        <w:pStyle w:val="Heading1"/>
      </w:pPr>
      <w:r w:rsidRPr="00AB499A">
        <w:lastRenderedPageBreak/>
        <w:t>Resource Surveillance and Integration Engine (</w:t>
      </w:r>
      <w:proofErr w:type="spellStart"/>
      <w:r w:rsidRPr="00AB499A">
        <w:t>surveilr</w:t>
      </w:r>
      <w:proofErr w:type="spellEnd"/>
      <w:r w:rsidRPr="00AB499A">
        <w:t>)</w:t>
      </w:r>
    </w:p>
    <w:p w14:paraId="1878648F" w14:textId="77777777" w:rsidR="00AB499A" w:rsidRPr="00AB499A" w:rsidRDefault="00AB499A" w:rsidP="00AB499A">
      <w:r w:rsidRPr="00AB499A">
        <w:t xml:space="preserve">The Resource Surveillance and Integration Engine, known as </w:t>
      </w:r>
      <w:proofErr w:type="spellStart"/>
      <w:r w:rsidRPr="00AB499A">
        <w:t>surveilr</w:t>
      </w:r>
      <w:proofErr w:type="spellEnd"/>
      <w:r w:rsidRPr="00AB499A">
        <w:t xml:space="preserve">, is a core component of </w:t>
      </w:r>
      <w:proofErr w:type="spellStart"/>
      <w:r w:rsidRPr="00AB499A">
        <w:t>Netspective’s</w:t>
      </w:r>
      <w:proofErr w:type="spellEnd"/>
      <w:r w:rsidRPr="00AB499A">
        <w:t xml:space="preserve"> Unified Solution Infrastructure (USI). While it is not specific to the Opsfolio Suite, CaaS, or </w:t>
      </w:r>
      <w:proofErr w:type="spellStart"/>
      <w:r w:rsidRPr="00AB499A">
        <w:t>Opsfolio</w:t>
      </w:r>
      <w:proofErr w:type="spellEnd"/>
      <w:r w:rsidRPr="00AB499A">
        <w:t xml:space="preserve"> Hub, </w:t>
      </w:r>
      <w:proofErr w:type="spellStart"/>
      <w:r w:rsidRPr="00AB499A">
        <w:t>surveilr</w:t>
      </w:r>
      <w:proofErr w:type="spellEnd"/>
      <w:r w:rsidRPr="00AB499A">
        <w:t xml:space="preserve"> is an integral part of </w:t>
      </w:r>
      <w:proofErr w:type="spellStart"/>
      <w:r w:rsidRPr="00AB499A">
        <w:t>Opsfolio's</w:t>
      </w:r>
      <w:proofErr w:type="spellEnd"/>
      <w:r w:rsidRPr="00AB499A">
        <w:t xml:space="preserve"> evidence warehouse and auditing capabilities. It acts as a critical layer for resource monitoring, data extraction, loading, and transformation (ELT) processes, ensuring data is prepared and optimized for integration into applications and services. By enabling comprehensive tracking and storage of compliance evidence, </w:t>
      </w:r>
      <w:proofErr w:type="spellStart"/>
      <w:r w:rsidRPr="00AB499A">
        <w:t>surveilr</w:t>
      </w:r>
      <w:proofErr w:type="spellEnd"/>
      <w:r w:rsidRPr="00AB499A">
        <w:t xml:space="preserve"> supports robust auditing workflows and enhances the overall transparency and reliability of compliance reporting across all Opsfolio solutions.</w:t>
      </w:r>
    </w:p>
    <w:p w14:paraId="5DB689A7" w14:textId="77777777" w:rsidR="00AB499A" w:rsidRPr="00AB499A" w:rsidRDefault="00AB499A" w:rsidP="00AB499A">
      <w:pPr>
        <w:rPr>
          <w:b/>
          <w:bCs/>
        </w:rPr>
      </w:pPr>
      <w:r w:rsidRPr="00AB499A">
        <w:rPr>
          <w:b/>
          <w:bCs/>
        </w:rPr>
        <w:t>Key Capabilities</w:t>
      </w:r>
    </w:p>
    <w:p w14:paraId="3ECBC55A" w14:textId="77777777" w:rsidR="00AB499A" w:rsidRPr="00AB499A" w:rsidRDefault="00AB499A" w:rsidP="00AB499A">
      <w:proofErr w:type="spellStart"/>
      <w:r w:rsidRPr="00AB499A">
        <w:t>surveilr</w:t>
      </w:r>
      <w:proofErr w:type="spellEnd"/>
      <w:r w:rsidRPr="00AB499A">
        <w:t xml:space="preserve"> is edge-based, allowing it to run securely on laptops, workstations, on-premises servers, or cloud servers. This flexibility enables seamless deployment across diverse environments to meet specific customer needs.</w:t>
      </w:r>
    </w:p>
    <w:p w14:paraId="2A5EE6F0" w14:textId="77777777" w:rsidR="00AB499A" w:rsidRPr="00AB499A" w:rsidRDefault="00AB499A" w:rsidP="00AB499A">
      <w:pPr>
        <w:numPr>
          <w:ilvl w:val="0"/>
          <w:numId w:val="10"/>
        </w:numPr>
      </w:pPr>
      <w:r w:rsidRPr="00AB499A">
        <w:rPr>
          <w:b/>
          <w:bCs/>
        </w:rPr>
        <w:t>Resource Monitoring:</w:t>
      </w:r>
      <w:r w:rsidRPr="00AB499A">
        <w:t xml:space="preserve"> </w:t>
      </w:r>
      <w:proofErr w:type="spellStart"/>
      <w:r w:rsidRPr="00AB499A">
        <w:t>surveilr</w:t>
      </w:r>
      <w:proofErr w:type="spellEnd"/>
      <w:r w:rsidRPr="00AB499A">
        <w:t xml:space="preserve"> continuously monitors resources, detecting changes or updates in real-time to ensure data accuracy and relevance. Its edge-based nature ensures low latency and immediate responsiveness, regardless of where it is deployed.</w:t>
      </w:r>
    </w:p>
    <w:p w14:paraId="15CE457B" w14:textId="77777777" w:rsidR="00AB499A" w:rsidRPr="00AB499A" w:rsidRDefault="00AB499A" w:rsidP="00AB499A">
      <w:pPr>
        <w:numPr>
          <w:ilvl w:val="0"/>
          <w:numId w:val="10"/>
        </w:numPr>
      </w:pPr>
      <w:r w:rsidRPr="00AB499A">
        <w:rPr>
          <w:b/>
          <w:bCs/>
        </w:rPr>
        <w:t>ELT Operations:</w:t>
      </w:r>
      <w:r w:rsidRPr="00AB499A">
        <w:t xml:space="preserve"> Unlike traditional ETL processes, </w:t>
      </w:r>
      <w:proofErr w:type="spellStart"/>
      <w:r w:rsidRPr="00AB499A">
        <w:t>surveilr</w:t>
      </w:r>
      <w:proofErr w:type="spellEnd"/>
      <w:r w:rsidRPr="00AB499A">
        <w:t xml:space="preserve"> emphasizes ELT, enabling data to be extracted and loaded into target systems before transformations are applied. By performing these operations at the edge, </w:t>
      </w:r>
      <w:proofErr w:type="spellStart"/>
      <w:r w:rsidRPr="00AB499A">
        <w:t>surveilr</w:t>
      </w:r>
      <w:proofErr w:type="spellEnd"/>
      <w:r w:rsidRPr="00AB499A">
        <w:t xml:space="preserve"> enhances scalability and ensures optimal performance even in distributed setups.</w:t>
      </w:r>
    </w:p>
    <w:p w14:paraId="254C2D51" w14:textId="77777777" w:rsidR="00AB499A" w:rsidRPr="00AB499A" w:rsidRDefault="00AB499A" w:rsidP="00AB499A">
      <w:pPr>
        <w:numPr>
          <w:ilvl w:val="0"/>
          <w:numId w:val="10"/>
        </w:numPr>
      </w:pPr>
      <w:r w:rsidRPr="00AB499A">
        <w:rPr>
          <w:b/>
          <w:bCs/>
        </w:rPr>
        <w:t>Integration Ready:</w:t>
      </w:r>
      <w:r w:rsidRPr="00AB499A">
        <w:t xml:space="preserve"> Built to seamlessly integrate with </w:t>
      </w:r>
      <w:proofErr w:type="spellStart"/>
      <w:r w:rsidRPr="00AB499A">
        <w:t>Netspective’s</w:t>
      </w:r>
      <w:proofErr w:type="spellEnd"/>
      <w:r w:rsidRPr="00AB499A">
        <w:t xml:space="preserve"> </w:t>
      </w:r>
      <w:proofErr w:type="spellStart"/>
      <w:r w:rsidRPr="00AB499A">
        <w:t>Opsfolio</w:t>
      </w:r>
      <w:proofErr w:type="spellEnd"/>
      <w:r w:rsidRPr="00AB499A">
        <w:t xml:space="preserve"> Suite, SQL Aide, and third-party systems like SIEMs and PLMs, </w:t>
      </w:r>
      <w:proofErr w:type="spellStart"/>
      <w:r w:rsidRPr="00AB499A">
        <w:t>surveilr</w:t>
      </w:r>
      <w:proofErr w:type="spellEnd"/>
      <w:r w:rsidRPr="00AB499A">
        <w:t xml:space="preserve"> acts as a bridge between disparate systems. Its edge capabilities allow integration to occur closer to the data sources, reducing bottlenecks and improving efficiency.</w:t>
      </w:r>
    </w:p>
    <w:p w14:paraId="767347A7" w14:textId="77777777" w:rsidR="00AB499A" w:rsidRPr="00AB499A" w:rsidRDefault="00AB499A" w:rsidP="00AB499A">
      <w:pPr>
        <w:numPr>
          <w:ilvl w:val="0"/>
          <w:numId w:val="10"/>
        </w:numPr>
      </w:pPr>
      <w:r w:rsidRPr="00AB499A">
        <w:rPr>
          <w:b/>
          <w:bCs/>
        </w:rPr>
        <w:t>Customization:</w:t>
      </w:r>
      <w:r w:rsidRPr="00AB499A">
        <w:t xml:space="preserve"> Configurable workflows allow </w:t>
      </w:r>
      <w:proofErr w:type="spellStart"/>
      <w:r w:rsidRPr="00AB499A">
        <w:t>surveilr</w:t>
      </w:r>
      <w:proofErr w:type="spellEnd"/>
      <w:r w:rsidRPr="00AB499A">
        <w:t xml:space="preserve"> to adapt to unique customer needs, supporting specialized data pipelines and interoperability scenarios. By leveraging its edge-based deployment, </w:t>
      </w:r>
      <w:proofErr w:type="spellStart"/>
      <w:r w:rsidRPr="00AB499A">
        <w:t>surveilr</w:t>
      </w:r>
      <w:proofErr w:type="spellEnd"/>
      <w:r w:rsidRPr="00AB499A">
        <w:t xml:space="preserve"> can handle localized customizations while maintaining centralized oversight for consistency.</w:t>
      </w:r>
    </w:p>
    <w:p w14:paraId="3F90B998" w14:textId="77777777" w:rsidR="00AB499A" w:rsidRPr="00AB499A" w:rsidRDefault="00AB499A" w:rsidP="00AB499A">
      <w:pPr>
        <w:rPr>
          <w:b/>
          <w:bCs/>
        </w:rPr>
      </w:pPr>
      <w:r w:rsidRPr="00AB499A">
        <w:rPr>
          <w:b/>
          <w:bCs/>
        </w:rPr>
        <w:t>Use Cases</w:t>
      </w:r>
    </w:p>
    <w:p w14:paraId="2E2CD3A9" w14:textId="77777777" w:rsidR="00AB499A" w:rsidRPr="00AB499A" w:rsidRDefault="00AB499A" w:rsidP="00AB499A">
      <w:pPr>
        <w:numPr>
          <w:ilvl w:val="0"/>
          <w:numId w:val="11"/>
        </w:numPr>
      </w:pPr>
      <w:r w:rsidRPr="00AB499A">
        <w:rPr>
          <w:b/>
          <w:bCs/>
        </w:rPr>
        <w:t>Compliance Tracking:</w:t>
      </w:r>
      <w:r w:rsidRPr="00AB499A">
        <w:t xml:space="preserve"> Automates the collection and preparation of compliance evidence by extracting data from various systems and transforming it for reporting.</w:t>
      </w:r>
    </w:p>
    <w:p w14:paraId="08C0D343" w14:textId="77777777" w:rsidR="00AB499A" w:rsidRPr="00AB499A" w:rsidRDefault="00AB499A" w:rsidP="00AB499A">
      <w:pPr>
        <w:numPr>
          <w:ilvl w:val="0"/>
          <w:numId w:val="11"/>
        </w:numPr>
      </w:pPr>
      <w:r w:rsidRPr="00AB499A">
        <w:rPr>
          <w:b/>
          <w:bCs/>
        </w:rPr>
        <w:t>Data Integration:</w:t>
      </w:r>
      <w:r w:rsidRPr="00AB499A">
        <w:t xml:space="preserve"> Prepares and synchronizes data across </w:t>
      </w:r>
      <w:proofErr w:type="spellStart"/>
      <w:r w:rsidRPr="00AB499A">
        <w:t>Netspective’s</w:t>
      </w:r>
      <w:proofErr w:type="spellEnd"/>
      <w:r w:rsidRPr="00AB499A">
        <w:t xml:space="preserve"> solutions and customer-specific tools, ensuring a unified operational view.</w:t>
      </w:r>
    </w:p>
    <w:p w14:paraId="68757526" w14:textId="77777777" w:rsidR="00AB499A" w:rsidRPr="00AB499A" w:rsidRDefault="00AB499A" w:rsidP="00AB499A">
      <w:pPr>
        <w:numPr>
          <w:ilvl w:val="0"/>
          <w:numId w:val="11"/>
        </w:numPr>
      </w:pPr>
      <w:r w:rsidRPr="00AB499A">
        <w:rPr>
          <w:b/>
          <w:bCs/>
        </w:rPr>
        <w:t>Real-Time Insights:</w:t>
      </w:r>
      <w:r w:rsidRPr="00AB499A">
        <w:t xml:space="preserve"> Provides actionable intelligence by integrating with monitoring tools and visualizing data changes in real-time dashboards.</w:t>
      </w:r>
    </w:p>
    <w:p w14:paraId="29EC61D3" w14:textId="77777777" w:rsidR="00F86EA9" w:rsidRDefault="00F86EA9"/>
    <w:sectPr w:rsidR="00F86E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ohn Trenouth" w:date="2025-01-14T08:15:00Z" w:initials="jt">
    <w:p w14:paraId="7120C06F" w14:textId="77777777" w:rsidR="00383DF4" w:rsidRDefault="00383DF4" w:rsidP="00383DF4">
      <w:r>
        <w:rPr>
          <w:rStyle w:val="CommentReference"/>
        </w:rPr>
        <w:annotationRef/>
      </w:r>
      <w:r>
        <w:rPr>
          <w:color w:val="000000"/>
          <w:sz w:val="20"/>
          <w:szCs w:val="20"/>
        </w:rPr>
        <w:t>Show the class(es) of problems client can expect Netspective to solve, so sales and marketing know what to look for, and so prospects can self-identify</w:t>
      </w:r>
    </w:p>
  </w:comment>
  <w:comment w:id="1" w:author="John Trenouth" w:date="2025-01-14T08:14:00Z" w:initials="jt">
    <w:p w14:paraId="32B7F059" w14:textId="77777777" w:rsidR="005954C9" w:rsidRDefault="00F64030" w:rsidP="005954C9">
      <w:r>
        <w:rPr>
          <w:rStyle w:val="CommentReference"/>
        </w:rPr>
        <w:annotationRef/>
      </w:r>
      <w:r w:rsidR="005954C9">
        <w:rPr>
          <w:sz w:val="20"/>
          <w:szCs w:val="20"/>
        </w:rPr>
        <w:t>These are the value propositions?  If yes then use the name label between here and the objective to carry the segue and keep the flow</w:t>
      </w:r>
    </w:p>
  </w:comment>
  <w:comment w:id="2" w:author="John Trenouth" w:date="2025-01-14T09:51:00Z" w:initials="jt">
    <w:p w14:paraId="111CAA1F" w14:textId="77777777" w:rsidR="00470FA6" w:rsidRDefault="00470FA6" w:rsidP="00470FA6">
      <w:r>
        <w:rPr>
          <w:rStyle w:val="CommentReference"/>
        </w:rPr>
        <w:annotationRef/>
      </w:r>
      <w:r>
        <w:rPr>
          <w:color w:val="000000"/>
          <w:sz w:val="20"/>
          <w:szCs w:val="20"/>
        </w:rPr>
        <w:t>Phrased as a value prop, to reinforce connection with stated objective.</w:t>
      </w:r>
    </w:p>
  </w:comment>
  <w:comment w:id="3" w:author="John Trenouth" w:date="2025-01-14T08:20:00Z" w:initials="jt">
    <w:p w14:paraId="12ACAABF" w14:textId="2F33B665" w:rsidR="00E3095E" w:rsidRDefault="00E3095E" w:rsidP="00E3095E">
      <w:r>
        <w:rPr>
          <w:rStyle w:val="CommentReference"/>
        </w:rPr>
        <w:annotationRef/>
      </w:r>
      <w:r>
        <w:rPr>
          <w:color w:val="000000"/>
          <w:sz w:val="20"/>
          <w:szCs w:val="20"/>
        </w:rPr>
        <w:t>Switch the order or items to emphasize Netspective’s actions (since this section is about ‘doing’)</w:t>
      </w:r>
    </w:p>
  </w:comment>
  <w:comment w:id="4" w:author="John Trenouth" w:date="2025-01-14T09:04:00Z" w:initials="jt">
    <w:p w14:paraId="5BB53EB1" w14:textId="77777777" w:rsidR="002F630C" w:rsidRDefault="002F630C" w:rsidP="002F630C">
      <w:r>
        <w:rPr>
          <w:rStyle w:val="CommentReference"/>
        </w:rPr>
        <w:annotationRef/>
      </w:r>
      <w:r>
        <w:rPr>
          <w:color w:val="000000"/>
          <w:sz w:val="20"/>
          <w:szCs w:val="20"/>
        </w:rPr>
        <w:t>Feels hand-wavey — show connect direction with the “what we do” content — as in these are the messages that express what we do.  So how do marketing and sales convey “design” and “developments” and … ?  The things listed in “What we do”</w:t>
      </w:r>
    </w:p>
    <w:p w14:paraId="122119F0" w14:textId="77777777" w:rsidR="002F630C" w:rsidRDefault="002F630C" w:rsidP="002F630C">
      <w:r>
        <w:rPr>
          <w:color w:val="000000"/>
          <w:sz w:val="20"/>
          <w:szCs w:val="20"/>
        </w:rPr>
        <w:t xml:space="preserve">  </w:t>
      </w:r>
    </w:p>
  </w:comment>
  <w:comment w:id="5" w:author="John Trenouth" w:date="2025-01-14T09:50:00Z" w:initials="jt">
    <w:p w14:paraId="49B303BC" w14:textId="77777777" w:rsidR="00102C9D" w:rsidRDefault="00102C9D" w:rsidP="00102C9D">
      <w:r>
        <w:rPr>
          <w:rStyle w:val="CommentReference"/>
        </w:rPr>
        <w:annotationRef/>
      </w:r>
      <w:r>
        <w:rPr>
          <w:color w:val="000000"/>
          <w:sz w:val="20"/>
          <w:szCs w:val="20"/>
        </w:rPr>
        <w:t>Link to repo of case studies and statistics?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20C06F" w15:done="0"/>
  <w15:commentEx w15:paraId="32B7F059" w15:done="0"/>
  <w15:commentEx w15:paraId="111CAA1F" w15:done="0"/>
  <w15:commentEx w15:paraId="12ACAABF" w15:done="0"/>
  <w15:commentEx w15:paraId="122119F0" w15:done="0"/>
  <w15:commentEx w15:paraId="49B303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523DFC" w16cex:dateUtc="2025-01-14T16:15:00Z"/>
  <w16cex:commentExtensible w16cex:durableId="4B213FA2" w16cex:dateUtc="2025-01-14T16:14:00Z"/>
  <w16cex:commentExtensible w16cex:durableId="0BC020E9" w16cex:dateUtc="2025-01-14T17:51:00Z"/>
  <w16cex:commentExtensible w16cex:durableId="7C165C18" w16cex:dateUtc="2025-01-14T16:20:00Z"/>
  <w16cex:commentExtensible w16cex:durableId="0A80109E" w16cex:dateUtc="2025-01-14T17:04:00Z"/>
  <w16cex:commentExtensible w16cex:durableId="2935957F" w16cex:dateUtc="2025-01-14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20C06F" w16cid:durableId="40523DFC"/>
  <w16cid:commentId w16cid:paraId="32B7F059" w16cid:durableId="4B213FA2"/>
  <w16cid:commentId w16cid:paraId="111CAA1F" w16cid:durableId="0BC020E9"/>
  <w16cid:commentId w16cid:paraId="12ACAABF" w16cid:durableId="7C165C18"/>
  <w16cid:commentId w16cid:paraId="122119F0" w16cid:durableId="0A80109E"/>
  <w16cid:commentId w16cid:paraId="49B303BC" w16cid:durableId="293595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448"/>
    <w:multiLevelType w:val="multilevel"/>
    <w:tmpl w:val="5D36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F037C"/>
    <w:multiLevelType w:val="multilevel"/>
    <w:tmpl w:val="A89E2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41809"/>
    <w:multiLevelType w:val="multilevel"/>
    <w:tmpl w:val="79B4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C1196"/>
    <w:multiLevelType w:val="multilevel"/>
    <w:tmpl w:val="96EE9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20FEF"/>
    <w:multiLevelType w:val="multilevel"/>
    <w:tmpl w:val="F3C0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A1CB0"/>
    <w:multiLevelType w:val="multilevel"/>
    <w:tmpl w:val="72EA0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437AD"/>
    <w:multiLevelType w:val="multilevel"/>
    <w:tmpl w:val="6044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A316F"/>
    <w:multiLevelType w:val="multilevel"/>
    <w:tmpl w:val="5B42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213659"/>
    <w:multiLevelType w:val="multilevel"/>
    <w:tmpl w:val="5E6E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3437F"/>
    <w:multiLevelType w:val="multilevel"/>
    <w:tmpl w:val="370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D559B"/>
    <w:multiLevelType w:val="multilevel"/>
    <w:tmpl w:val="CCF6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46EEB"/>
    <w:multiLevelType w:val="multilevel"/>
    <w:tmpl w:val="15F4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636440">
    <w:abstractNumId w:val="0"/>
  </w:num>
  <w:num w:numId="2" w16cid:durableId="2073893651">
    <w:abstractNumId w:val="1"/>
  </w:num>
  <w:num w:numId="3" w16cid:durableId="851802786">
    <w:abstractNumId w:val="10"/>
  </w:num>
  <w:num w:numId="4" w16cid:durableId="1370255211">
    <w:abstractNumId w:val="11"/>
  </w:num>
  <w:num w:numId="5" w16cid:durableId="1949310621">
    <w:abstractNumId w:val="4"/>
  </w:num>
  <w:num w:numId="6" w16cid:durableId="1054239338">
    <w:abstractNumId w:val="5"/>
  </w:num>
  <w:num w:numId="7" w16cid:durableId="625162249">
    <w:abstractNumId w:val="6"/>
  </w:num>
  <w:num w:numId="8" w16cid:durableId="1151869174">
    <w:abstractNumId w:val="9"/>
  </w:num>
  <w:num w:numId="9" w16cid:durableId="1757242757">
    <w:abstractNumId w:val="3"/>
  </w:num>
  <w:num w:numId="10" w16cid:durableId="1497648435">
    <w:abstractNumId w:val="8"/>
  </w:num>
  <w:num w:numId="11" w16cid:durableId="1730760338">
    <w:abstractNumId w:val="7"/>
  </w:num>
  <w:num w:numId="12" w16cid:durableId="14047902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hn Trenouth">
    <w15:presenceInfo w15:providerId="AD" w15:userId="S::jtrenouth@spireinnovation.com::3af9641d-7d8d-4625-b824-79e66b81a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8B"/>
    <w:rsid w:val="0002550E"/>
    <w:rsid w:val="0005557C"/>
    <w:rsid w:val="00077AC0"/>
    <w:rsid w:val="00081449"/>
    <w:rsid w:val="000A47EB"/>
    <w:rsid w:val="000A7CBC"/>
    <w:rsid w:val="000E55BF"/>
    <w:rsid w:val="000F5EC7"/>
    <w:rsid w:val="00102C9D"/>
    <w:rsid w:val="001072C5"/>
    <w:rsid w:val="00142B07"/>
    <w:rsid w:val="00142CD9"/>
    <w:rsid w:val="001B12C5"/>
    <w:rsid w:val="001B1816"/>
    <w:rsid w:val="001C7EA1"/>
    <w:rsid w:val="001E3776"/>
    <w:rsid w:val="00230743"/>
    <w:rsid w:val="00251890"/>
    <w:rsid w:val="002A7E0A"/>
    <w:rsid w:val="002C5A71"/>
    <w:rsid w:val="002F630C"/>
    <w:rsid w:val="003026B0"/>
    <w:rsid w:val="0033468E"/>
    <w:rsid w:val="003630C0"/>
    <w:rsid w:val="00380A31"/>
    <w:rsid w:val="00383DF4"/>
    <w:rsid w:val="003B4B71"/>
    <w:rsid w:val="003B755D"/>
    <w:rsid w:val="003D5E1E"/>
    <w:rsid w:val="00470FA6"/>
    <w:rsid w:val="004E3814"/>
    <w:rsid w:val="00520A8F"/>
    <w:rsid w:val="00580EBE"/>
    <w:rsid w:val="005901F1"/>
    <w:rsid w:val="00593A37"/>
    <w:rsid w:val="005954C9"/>
    <w:rsid w:val="005A0605"/>
    <w:rsid w:val="005E4D3A"/>
    <w:rsid w:val="005E76C2"/>
    <w:rsid w:val="0062181A"/>
    <w:rsid w:val="00674CC3"/>
    <w:rsid w:val="00705F8B"/>
    <w:rsid w:val="00777C29"/>
    <w:rsid w:val="00867265"/>
    <w:rsid w:val="0089208A"/>
    <w:rsid w:val="008F2FA3"/>
    <w:rsid w:val="00901961"/>
    <w:rsid w:val="009825DC"/>
    <w:rsid w:val="00993611"/>
    <w:rsid w:val="00A35FA5"/>
    <w:rsid w:val="00A42A40"/>
    <w:rsid w:val="00A438F9"/>
    <w:rsid w:val="00A616D6"/>
    <w:rsid w:val="00A62992"/>
    <w:rsid w:val="00A747CC"/>
    <w:rsid w:val="00A84F9E"/>
    <w:rsid w:val="00A94675"/>
    <w:rsid w:val="00AB499A"/>
    <w:rsid w:val="00AB6B0E"/>
    <w:rsid w:val="00AE569A"/>
    <w:rsid w:val="00B04787"/>
    <w:rsid w:val="00BB43AC"/>
    <w:rsid w:val="00BD5007"/>
    <w:rsid w:val="00BE3A09"/>
    <w:rsid w:val="00C61443"/>
    <w:rsid w:val="00C64008"/>
    <w:rsid w:val="00C90309"/>
    <w:rsid w:val="00CB39AB"/>
    <w:rsid w:val="00D51361"/>
    <w:rsid w:val="00D71FCC"/>
    <w:rsid w:val="00D916C3"/>
    <w:rsid w:val="00E116F9"/>
    <w:rsid w:val="00E3095E"/>
    <w:rsid w:val="00E428D3"/>
    <w:rsid w:val="00E44A9A"/>
    <w:rsid w:val="00E80595"/>
    <w:rsid w:val="00EC1C18"/>
    <w:rsid w:val="00EC2F1D"/>
    <w:rsid w:val="00EC5467"/>
    <w:rsid w:val="00F64030"/>
    <w:rsid w:val="00F72C0D"/>
    <w:rsid w:val="00F85F5B"/>
    <w:rsid w:val="00F86EA9"/>
    <w:rsid w:val="00F93861"/>
    <w:rsid w:val="00F96205"/>
    <w:rsid w:val="00FB2456"/>
    <w:rsid w:val="00FE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8C2C8"/>
  <w15:chartTrackingRefBased/>
  <w15:docId w15:val="{C0916A80-2184-4C49-81AB-5A719934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05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05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F8B"/>
    <w:rPr>
      <w:rFonts w:eastAsiaTheme="majorEastAsia" w:cstheme="majorBidi"/>
      <w:color w:val="272727" w:themeColor="text1" w:themeTint="D8"/>
    </w:rPr>
  </w:style>
  <w:style w:type="paragraph" w:styleId="Title">
    <w:name w:val="Title"/>
    <w:basedOn w:val="Normal"/>
    <w:next w:val="Normal"/>
    <w:link w:val="TitleChar"/>
    <w:uiPriority w:val="10"/>
    <w:qFormat/>
    <w:rsid w:val="00705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F8B"/>
    <w:pPr>
      <w:spacing w:before="160"/>
      <w:jc w:val="center"/>
    </w:pPr>
    <w:rPr>
      <w:i/>
      <w:iCs/>
      <w:color w:val="404040" w:themeColor="text1" w:themeTint="BF"/>
    </w:rPr>
  </w:style>
  <w:style w:type="character" w:customStyle="1" w:styleId="QuoteChar">
    <w:name w:val="Quote Char"/>
    <w:basedOn w:val="DefaultParagraphFont"/>
    <w:link w:val="Quote"/>
    <w:uiPriority w:val="29"/>
    <w:rsid w:val="00705F8B"/>
    <w:rPr>
      <w:i/>
      <w:iCs/>
      <w:color w:val="404040" w:themeColor="text1" w:themeTint="BF"/>
    </w:rPr>
  </w:style>
  <w:style w:type="paragraph" w:styleId="ListParagraph">
    <w:name w:val="List Paragraph"/>
    <w:basedOn w:val="Normal"/>
    <w:uiPriority w:val="34"/>
    <w:qFormat/>
    <w:rsid w:val="00705F8B"/>
    <w:pPr>
      <w:ind w:left="720"/>
      <w:contextualSpacing/>
    </w:pPr>
  </w:style>
  <w:style w:type="character" w:styleId="IntenseEmphasis">
    <w:name w:val="Intense Emphasis"/>
    <w:basedOn w:val="DefaultParagraphFont"/>
    <w:uiPriority w:val="21"/>
    <w:qFormat/>
    <w:rsid w:val="00705F8B"/>
    <w:rPr>
      <w:i/>
      <w:iCs/>
      <w:color w:val="0F4761" w:themeColor="accent1" w:themeShade="BF"/>
    </w:rPr>
  </w:style>
  <w:style w:type="paragraph" w:styleId="IntenseQuote">
    <w:name w:val="Intense Quote"/>
    <w:basedOn w:val="Normal"/>
    <w:next w:val="Normal"/>
    <w:link w:val="IntenseQuoteChar"/>
    <w:uiPriority w:val="30"/>
    <w:qFormat/>
    <w:rsid w:val="00705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F8B"/>
    <w:rPr>
      <w:i/>
      <w:iCs/>
      <w:color w:val="0F4761" w:themeColor="accent1" w:themeShade="BF"/>
    </w:rPr>
  </w:style>
  <w:style w:type="character" w:styleId="IntenseReference">
    <w:name w:val="Intense Reference"/>
    <w:basedOn w:val="DefaultParagraphFont"/>
    <w:uiPriority w:val="32"/>
    <w:qFormat/>
    <w:rsid w:val="00705F8B"/>
    <w:rPr>
      <w:b/>
      <w:bCs/>
      <w:smallCaps/>
      <w:color w:val="0F4761" w:themeColor="accent1" w:themeShade="BF"/>
      <w:spacing w:val="5"/>
    </w:rPr>
  </w:style>
  <w:style w:type="character" w:styleId="Hyperlink">
    <w:name w:val="Hyperlink"/>
    <w:basedOn w:val="DefaultParagraphFont"/>
    <w:uiPriority w:val="99"/>
    <w:unhideWhenUsed/>
    <w:rsid w:val="00AB499A"/>
    <w:rPr>
      <w:color w:val="467886" w:themeColor="hyperlink"/>
      <w:u w:val="single"/>
    </w:rPr>
  </w:style>
  <w:style w:type="character" w:styleId="UnresolvedMention">
    <w:name w:val="Unresolved Mention"/>
    <w:basedOn w:val="DefaultParagraphFont"/>
    <w:uiPriority w:val="99"/>
    <w:semiHidden/>
    <w:unhideWhenUsed/>
    <w:rsid w:val="00AB499A"/>
    <w:rPr>
      <w:color w:val="605E5C"/>
      <w:shd w:val="clear" w:color="auto" w:fill="E1DFDD"/>
    </w:rPr>
  </w:style>
  <w:style w:type="paragraph" w:styleId="NormalWeb">
    <w:name w:val="Normal (Web)"/>
    <w:basedOn w:val="Normal"/>
    <w:uiPriority w:val="99"/>
    <w:semiHidden/>
    <w:unhideWhenUsed/>
    <w:rsid w:val="00EC5467"/>
    <w:rPr>
      <w:rFonts w:ascii="Times New Roman" w:hAnsi="Times New Roman" w:cs="Times New Roman"/>
      <w:sz w:val="24"/>
      <w:szCs w:val="24"/>
    </w:rPr>
  </w:style>
  <w:style w:type="paragraph" w:styleId="Revision">
    <w:name w:val="Revision"/>
    <w:hidden/>
    <w:uiPriority w:val="99"/>
    <w:semiHidden/>
    <w:rsid w:val="00E44A9A"/>
    <w:pPr>
      <w:spacing w:after="0" w:line="240" w:lineRule="auto"/>
    </w:pPr>
  </w:style>
  <w:style w:type="character" w:styleId="CommentReference">
    <w:name w:val="annotation reference"/>
    <w:basedOn w:val="DefaultParagraphFont"/>
    <w:uiPriority w:val="99"/>
    <w:semiHidden/>
    <w:unhideWhenUsed/>
    <w:rsid w:val="00F64030"/>
    <w:rPr>
      <w:sz w:val="16"/>
      <w:szCs w:val="16"/>
    </w:rPr>
  </w:style>
  <w:style w:type="paragraph" w:styleId="CommentText">
    <w:name w:val="annotation text"/>
    <w:basedOn w:val="Normal"/>
    <w:link w:val="CommentTextChar"/>
    <w:uiPriority w:val="99"/>
    <w:semiHidden/>
    <w:unhideWhenUsed/>
    <w:rsid w:val="00F64030"/>
    <w:pPr>
      <w:spacing w:line="240" w:lineRule="auto"/>
    </w:pPr>
    <w:rPr>
      <w:sz w:val="20"/>
      <w:szCs w:val="20"/>
    </w:rPr>
  </w:style>
  <w:style w:type="character" w:customStyle="1" w:styleId="CommentTextChar">
    <w:name w:val="Comment Text Char"/>
    <w:basedOn w:val="DefaultParagraphFont"/>
    <w:link w:val="CommentText"/>
    <w:uiPriority w:val="99"/>
    <w:semiHidden/>
    <w:rsid w:val="00F64030"/>
    <w:rPr>
      <w:sz w:val="20"/>
      <w:szCs w:val="20"/>
    </w:rPr>
  </w:style>
  <w:style w:type="paragraph" w:styleId="CommentSubject">
    <w:name w:val="annotation subject"/>
    <w:basedOn w:val="CommentText"/>
    <w:next w:val="CommentText"/>
    <w:link w:val="CommentSubjectChar"/>
    <w:uiPriority w:val="99"/>
    <w:semiHidden/>
    <w:unhideWhenUsed/>
    <w:rsid w:val="00F64030"/>
    <w:rPr>
      <w:b/>
      <w:bCs/>
    </w:rPr>
  </w:style>
  <w:style w:type="character" w:customStyle="1" w:styleId="CommentSubjectChar">
    <w:name w:val="Comment Subject Char"/>
    <w:basedOn w:val="CommentTextChar"/>
    <w:link w:val="CommentSubject"/>
    <w:uiPriority w:val="99"/>
    <w:semiHidden/>
    <w:rsid w:val="00F640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084454">
      <w:bodyDiv w:val="1"/>
      <w:marLeft w:val="0"/>
      <w:marRight w:val="0"/>
      <w:marTop w:val="0"/>
      <w:marBottom w:val="0"/>
      <w:divBdr>
        <w:top w:val="none" w:sz="0" w:space="0" w:color="auto"/>
        <w:left w:val="none" w:sz="0" w:space="0" w:color="auto"/>
        <w:bottom w:val="none" w:sz="0" w:space="0" w:color="auto"/>
        <w:right w:val="none" w:sz="0" w:space="0" w:color="auto"/>
      </w:divBdr>
    </w:div>
    <w:div w:id="580484791">
      <w:bodyDiv w:val="1"/>
      <w:marLeft w:val="0"/>
      <w:marRight w:val="0"/>
      <w:marTop w:val="0"/>
      <w:marBottom w:val="0"/>
      <w:divBdr>
        <w:top w:val="none" w:sz="0" w:space="0" w:color="auto"/>
        <w:left w:val="none" w:sz="0" w:space="0" w:color="auto"/>
        <w:bottom w:val="none" w:sz="0" w:space="0" w:color="auto"/>
        <w:right w:val="none" w:sz="0" w:space="0" w:color="auto"/>
      </w:divBdr>
    </w:div>
    <w:div w:id="1154640824">
      <w:bodyDiv w:val="1"/>
      <w:marLeft w:val="0"/>
      <w:marRight w:val="0"/>
      <w:marTop w:val="0"/>
      <w:marBottom w:val="0"/>
      <w:divBdr>
        <w:top w:val="none" w:sz="0" w:space="0" w:color="auto"/>
        <w:left w:val="none" w:sz="0" w:space="0" w:color="auto"/>
        <w:bottom w:val="none" w:sz="0" w:space="0" w:color="auto"/>
        <w:right w:val="none" w:sz="0" w:space="0" w:color="auto"/>
      </w:divBdr>
    </w:div>
    <w:div w:id="1247492401">
      <w:bodyDiv w:val="1"/>
      <w:marLeft w:val="0"/>
      <w:marRight w:val="0"/>
      <w:marTop w:val="0"/>
      <w:marBottom w:val="0"/>
      <w:divBdr>
        <w:top w:val="none" w:sz="0" w:space="0" w:color="auto"/>
        <w:left w:val="none" w:sz="0" w:space="0" w:color="auto"/>
        <w:bottom w:val="none" w:sz="0" w:space="0" w:color="auto"/>
        <w:right w:val="none" w:sz="0" w:space="0" w:color="auto"/>
      </w:divBdr>
    </w:div>
    <w:div w:id="1567765005">
      <w:bodyDiv w:val="1"/>
      <w:marLeft w:val="0"/>
      <w:marRight w:val="0"/>
      <w:marTop w:val="0"/>
      <w:marBottom w:val="0"/>
      <w:divBdr>
        <w:top w:val="none" w:sz="0" w:space="0" w:color="auto"/>
        <w:left w:val="none" w:sz="0" w:space="0" w:color="auto"/>
        <w:bottom w:val="none" w:sz="0" w:space="0" w:color="auto"/>
        <w:right w:val="none" w:sz="0" w:space="0" w:color="auto"/>
      </w:divBdr>
    </w:div>
    <w:div w:id="1835412081">
      <w:bodyDiv w:val="1"/>
      <w:marLeft w:val="0"/>
      <w:marRight w:val="0"/>
      <w:marTop w:val="0"/>
      <w:marBottom w:val="0"/>
      <w:divBdr>
        <w:top w:val="none" w:sz="0" w:space="0" w:color="auto"/>
        <w:left w:val="none" w:sz="0" w:space="0" w:color="auto"/>
        <w:bottom w:val="none" w:sz="0" w:space="0" w:color="auto"/>
        <w:right w:val="none" w:sz="0" w:space="0" w:color="auto"/>
      </w:divBdr>
      <w:divsChild>
        <w:div w:id="2087725974">
          <w:marLeft w:val="0"/>
          <w:marRight w:val="0"/>
          <w:marTop w:val="0"/>
          <w:marBottom w:val="0"/>
          <w:divBdr>
            <w:top w:val="none" w:sz="0" w:space="0" w:color="auto"/>
            <w:left w:val="none" w:sz="0" w:space="0" w:color="auto"/>
            <w:bottom w:val="none" w:sz="0" w:space="0" w:color="auto"/>
            <w:right w:val="none" w:sz="0" w:space="0" w:color="auto"/>
          </w:divBdr>
        </w:div>
        <w:div w:id="692848125">
          <w:marLeft w:val="0"/>
          <w:marRight w:val="0"/>
          <w:marTop w:val="0"/>
          <w:marBottom w:val="0"/>
          <w:divBdr>
            <w:top w:val="none" w:sz="0" w:space="0" w:color="auto"/>
            <w:left w:val="none" w:sz="0" w:space="0" w:color="auto"/>
            <w:bottom w:val="none" w:sz="0" w:space="0" w:color="auto"/>
            <w:right w:val="none" w:sz="0" w:space="0" w:color="auto"/>
          </w:divBdr>
        </w:div>
        <w:div w:id="2014910628">
          <w:marLeft w:val="0"/>
          <w:marRight w:val="0"/>
          <w:marTop w:val="0"/>
          <w:marBottom w:val="0"/>
          <w:divBdr>
            <w:top w:val="none" w:sz="0" w:space="0" w:color="auto"/>
            <w:left w:val="none" w:sz="0" w:space="0" w:color="auto"/>
            <w:bottom w:val="none" w:sz="0" w:space="0" w:color="auto"/>
            <w:right w:val="none" w:sz="0" w:space="0" w:color="auto"/>
          </w:divBdr>
        </w:div>
      </w:divsChild>
    </w:div>
    <w:div w:id="2010131388">
      <w:bodyDiv w:val="1"/>
      <w:marLeft w:val="0"/>
      <w:marRight w:val="0"/>
      <w:marTop w:val="0"/>
      <w:marBottom w:val="0"/>
      <w:divBdr>
        <w:top w:val="none" w:sz="0" w:space="0" w:color="auto"/>
        <w:left w:val="none" w:sz="0" w:space="0" w:color="auto"/>
        <w:bottom w:val="none" w:sz="0" w:space="0" w:color="auto"/>
        <w:right w:val="none" w:sz="0" w:space="0" w:color="auto"/>
      </w:divBdr>
      <w:divsChild>
        <w:div w:id="651563746">
          <w:marLeft w:val="0"/>
          <w:marRight w:val="0"/>
          <w:marTop w:val="0"/>
          <w:marBottom w:val="0"/>
          <w:divBdr>
            <w:top w:val="none" w:sz="0" w:space="0" w:color="auto"/>
            <w:left w:val="none" w:sz="0" w:space="0" w:color="auto"/>
            <w:bottom w:val="none" w:sz="0" w:space="0" w:color="auto"/>
            <w:right w:val="none" w:sz="0" w:space="0" w:color="auto"/>
          </w:divBdr>
        </w:div>
        <w:div w:id="473259756">
          <w:marLeft w:val="0"/>
          <w:marRight w:val="0"/>
          <w:marTop w:val="0"/>
          <w:marBottom w:val="0"/>
          <w:divBdr>
            <w:top w:val="none" w:sz="0" w:space="0" w:color="auto"/>
            <w:left w:val="none" w:sz="0" w:space="0" w:color="auto"/>
            <w:bottom w:val="none" w:sz="0" w:space="0" w:color="auto"/>
            <w:right w:val="none" w:sz="0" w:space="0" w:color="auto"/>
          </w:divBdr>
        </w:div>
        <w:div w:id="740834906">
          <w:marLeft w:val="0"/>
          <w:marRight w:val="0"/>
          <w:marTop w:val="0"/>
          <w:marBottom w:val="0"/>
          <w:divBdr>
            <w:top w:val="none" w:sz="0" w:space="0" w:color="auto"/>
            <w:left w:val="none" w:sz="0" w:space="0" w:color="auto"/>
            <w:bottom w:val="none" w:sz="0" w:space="0" w:color="auto"/>
            <w:right w:val="none" w:sz="0" w:space="0" w:color="auto"/>
          </w:divBdr>
        </w:div>
        <w:div w:id="81299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etspective/enterprise-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3430</Words>
  <Characters>19556</Characters>
  <Application>Microsoft Office Word</Application>
  <DocSecurity>0</DocSecurity>
  <Lines>162</Lines>
  <Paragraphs>45</Paragraphs>
  <ScaleCrop>false</ScaleCrop>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Shah</dc:creator>
  <cp:keywords/>
  <dc:description/>
  <cp:lastModifiedBy>j t</cp:lastModifiedBy>
  <cp:revision>78</cp:revision>
  <dcterms:created xsi:type="dcterms:W3CDTF">2024-12-20T16:59:00Z</dcterms:created>
  <dcterms:modified xsi:type="dcterms:W3CDTF">2025-01-16T00:08:00Z</dcterms:modified>
</cp:coreProperties>
</file>